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380CE5C4" w:rsidR="00B01BF3" w:rsidRPr="00B2028E" w:rsidRDefault="00D46E9D" w:rsidP="00B01BF3">
      <w:pPr>
        <w:ind w:right="-1"/>
        <w:jc w:val="center"/>
        <w:rPr>
          <w:b/>
          <w:i/>
          <w:sz w:val="52"/>
          <w:lang w:val="en-GB"/>
        </w:rPr>
      </w:pPr>
      <w:bookmarkStart w:id="1" w:name="_Toc327581041"/>
      <w:r>
        <w:rPr>
          <w:b/>
          <w:i/>
          <w:sz w:val="52"/>
          <w:lang w:val="en-GB"/>
        </w:rPr>
        <w:t>Video call system</w:t>
      </w:r>
      <w:r w:rsidR="006358A7">
        <w:rPr>
          <w:b/>
          <w:i/>
          <w:sz w:val="52"/>
          <w:lang w:val="en-GB"/>
        </w:rPr>
        <w:t xml:space="preserve"> for third year internship</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1C9857A2" w:rsidR="00B01BF3" w:rsidRPr="00E15DC9" w:rsidRDefault="00007B7A" w:rsidP="00B01BF3">
      <w:pPr>
        <w:ind w:right="-1"/>
        <w:jc w:val="center"/>
        <w:rPr>
          <w:iCs/>
          <w:sz w:val="52"/>
          <w:lang w:val="en-GB"/>
        </w:rPr>
      </w:pPr>
      <w:r w:rsidRPr="00E15DC9">
        <w:rPr>
          <w:iCs/>
          <w:sz w:val="52"/>
          <w:lang w:val="en-GB"/>
        </w:rPr>
        <w:t xml:space="preserve">Pension worker and </w:t>
      </w:r>
      <w:r w:rsidR="00690680" w:rsidRPr="00E15DC9">
        <w:rPr>
          <w:iCs/>
          <w:sz w:val="52"/>
          <w:lang w:val="en-GB"/>
        </w:rPr>
        <w:t>retiree’s</w:t>
      </w:r>
      <w:r w:rsidR="00BD0F24" w:rsidRPr="00E15DC9">
        <w:rPr>
          <w:iCs/>
          <w:sz w:val="52"/>
          <w:lang w:val="en-GB"/>
        </w:rPr>
        <w:t xml:space="preserve"> enjoyer</w:t>
      </w:r>
    </w:p>
    <w:p w14:paraId="3C3BB5AA" w14:textId="1DB14297" w:rsidR="00B01BF3" w:rsidRPr="00B2028E" w:rsidRDefault="00BB17DF" w:rsidP="00B01BF3">
      <w:pPr>
        <w:rPr>
          <w:lang w:val="en-GB"/>
        </w:rPr>
      </w:pPr>
      <w:r>
        <w:rPr>
          <w:noProof/>
          <w:lang w:val="en-GB"/>
        </w:rPr>
        <w:drawing>
          <wp:anchor distT="0" distB="0" distL="114300" distR="114300" simplePos="0" relativeHeight="251658240" behindDoc="1" locked="0" layoutInCell="1" allowOverlap="1" wp14:anchorId="1758874C" wp14:editId="34545B5F">
            <wp:simplePos x="0" y="0"/>
            <wp:positionH relativeFrom="page">
              <wp:align>center</wp:align>
            </wp:positionH>
            <wp:positionV relativeFrom="paragraph">
              <wp:posOffset>158115</wp:posOffset>
            </wp:positionV>
            <wp:extent cx="3375660" cy="33756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5660" cy="3375660"/>
                    </a:xfrm>
                    <a:prstGeom prst="rect">
                      <a:avLst/>
                    </a:prstGeom>
                  </pic:spPr>
                </pic:pic>
              </a:graphicData>
            </a:graphic>
          </wp:anchor>
        </w:drawing>
      </w:r>
    </w:p>
    <w:p w14:paraId="33ACB5A5" w14:textId="520179FA" w:rsidR="00BB17DF" w:rsidRDefault="00BB17DF" w:rsidP="00BB17DF">
      <w:pPr>
        <w:keepNext/>
      </w:pPr>
    </w:p>
    <w:p w14:paraId="3C3BB5AC" w14:textId="1C26DB3B" w:rsidR="00B01BF3" w:rsidRPr="00B2028E" w:rsidRDefault="00B01BF3" w:rsidP="00B01BF3">
      <w:pPr>
        <w:rPr>
          <w:lang w:val="en-GB"/>
        </w:rPr>
      </w:pPr>
    </w:p>
    <w:p w14:paraId="3C3BB5AD" w14:textId="41087E12" w:rsidR="00B01BF3" w:rsidRPr="00B2028E" w:rsidRDefault="00B01BF3" w:rsidP="00B01BF3">
      <w:pPr>
        <w:rPr>
          <w:lang w:val="en-GB"/>
        </w:rPr>
      </w:pPr>
    </w:p>
    <w:p w14:paraId="3C3BB5AE" w14:textId="37E4CF57" w:rsidR="00B01BF3" w:rsidRPr="00B2028E" w:rsidRDefault="00B01BF3" w:rsidP="00B01BF3">
      <w:pPr>
        <w:rPr>
          <w:lang w:val="en-GB"/>
        </w:rPr>
      </w:pP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78227243"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4506B3">
              <w:rPr>
                <w:rFonts w:cs="Arial"/>
                <w:b/>
                <w:color w:val="353F49"/>
                <w:szCs w:val="20"/>
              </w:rPr>
              <w:t>4 september 2023</w:t>
            </w:r>
          </w:p>
        </w:tc>
      </w:tr>
      <w:tr w:rsidR="00B01BF3" w:rsidRPr="004060B7" w14:paraId="3C3BB5C3" w14:textId="77777777" w:rsidTr="0042146E">
        <w:trPr>
          <w:trHeight w:val="283"/>
        </w:trPr>
        <w:tc>
          <w:tcPr>
            <w:tcW w:w="9323" w:type="dxa"/>
            <w:shd w:val="clear" w:color="auto" w:fill="auto"/>
            <w:vAlign w:val="center"/>
          </w:tcPr>
          <w:p w14:paraId="3C3BB5C2" w14:textId="3F8FB3FD"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98255E">
              <w:rPr>
                <w:rFonts w:cs="Arial"/>
                <w:b/>
                <w:color w:val="353F49"/>
                <w:szCs w:val="20"/>
              </w:rPr>
              <w:t>1.</w:t>
            </w:r>
            <w:r w:rsidR="007A4EA0">
              <w:rPr>
                <w:rFonts w:cs="Arial"/>
                <w:b/>
                <w:color w:val="353F49"/>
                <w:szCs w:val="20"/>
              </w:rPr>
              <w:t>1</w:t>
            </w:r>
          </w:p>
        </w:tc>
      </w:tr>
      <w:tr w:rsidR="00B01BF3" w:rsidRPr="004060B7" w14:paraId="3C3BB5C5" w14:textId="77777777" w:rsidTr="0042146E">
        <w:trPr>
          <w:trHeight w:val="283"/>
        </w:trPr>
        <w:tc>
          <w:tcPr>
            <w:tcW w:w="9323" w:type="dxa"/>
            <w:shd w:val="clear" w:color="auto" w:fill="auto"/>
            <w:vAlign w:val="center"/>
          </w:tcPr>
          <w:p w14:paraId="3C3BB5C4" w14:textId="2E6AEFAC" w:rsidR="00B01BF3" w:rsidRPr="004506B3" w:rsidRDefault="00042309" w:rsidP="0094479F">
            <w:pPr>
              <w:pStyle w:val="NoSpacing"/>
              <w:rPr>
                <w:rFonts w:cs="Arial"/>
                <w:b/>
                <w:color w:val="353F49"/>
                <w:szCs w:val="20"/>
                <w:lang w:val="en-US"/>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A33933">
              <w:rPr>
                <w:rFonts w:cs="Arial"/>
                <w:b/>
                <w:color w:val="353F49"/>
                <w:szCs w:val="20"/>
                <w:lang w:val="en-US"/>
              </w:rPr>
              <w:t>Base project done</w:t>
            </w:r>
          </w:p>
        </w:tc>
      </w:tr>
      <w:tr w:rsidR="00C12BA3" w:rsidRPr="004060B7" w14:paraId="3C3BB5C9" w14:textId="77777777" w:rsidTr="0042146E">
        <w:trPr>
          <w:trHeight w:val="283"/>
        </w:trPr>
        <w:tc>
          <w:tcPr>
            <w:tcW w:w="9323" w:type="dxa"/>
            <w:shd w:val="clear" w:color="auto" w:fill="auto"/>
            <w:vAlign w:val="center"/>
          </w:tcPr>
          <w:p w14:paraId="3C3BB5C8" w14:textId="5459CE75"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506B3">
              <w:rPr>
                <w:rFonts w:cs="Arial"/>
                <w:b/>
                <w:color w:val="353F49"/>
                <w:szCs w:val="20"/>
              </w:rPr>
              <w:t>Tony Jiang</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0A6704E6" w:rsidR="00B01BF3" w:rsidRPr="00492252" w:rsidRDefault="004506B3" w:rsidP="00B01BF3">
            <w:pPr>
              <w:pStyle w:val="Tabelbody"/>
            </w:pPr>
            <w:bookmarkStart w:id="2" w:name="Start"/>
            <w:bookmarkEnd w:id="2"/>
            <w:r>
              <w:t>0.1</w:t>
            </w:r>
          </w:p>
        </w:tc>
        <w:tc>
          <w:tcPr>
            <w:tcW w:w="1276" w:type="dxa"/>
          </w:tcPr>
          <w:p w14:paraId="3C3BB5D6" w14:textId="31CE056C" w:rsidR="00B01BF3" w:rsidRPr="00492252" w:rsidRDefault="004506B3" w:rsidP="00B01BF3">
            <w:pPr>
              <w:pStyle w:val="Tabelbody"/>
            </w:pPr>
            <w:r>
              <w:t xml:space="preserve">4 </w:t>
            </w:r>
            <w:r w:rsidR="0045613A">
              <w:t>S</w:t>
            </w:r>
            <w:r>
              <w:t>ep 23</w:t>
            </w:r>
          </w:p>
        </w:tc>
        <w:tc>
          <w:tcPr>
            <w:tcW w:w="1701" w:type="dxa"/>
          </w:tcPr>
          <w:p w14:paraId="3C3BB5D7" w14:textId="32CE788A" w:rsidR="00B01BF3" w:rsidRPr="00492252" w:rsidRDefault="004506B3" w:rsidP="00B01BF3">
            <w:pPr>
              <w:pStyle w:val="Tabelbody"/>
            </w:pPr>
            <w:r>
              <w:t>Tony Jiang</w:t>
            </w:r>
          </w:p>
        </w:tc>
        <w:tc>
          <w:tcPr>
            <w:tcW w:w="3402" w:type="dxa"/>
          </w:tcPr>
          <w:p w14:paraId="3C3BB5D8" w14:textId="38F08E77" w:rsidR="00B01BF3" w:rsidRPr="00492252" w:rsidRDefault="004506B3" w:rsidP="00B01BF3">
            <w:pPr>
              <w:pStyle w:val="Tabelbody"/>
            </w:pPr>
            <w:r>
              <w:t>Initial start of document</w:t>
            </w:r>
          </w:p>
        </w:tc>
        <w:tc>
          <w:tcPr>
            <w:tcW w:w="1843" w:type="dxa"/>
          </w:tcPr>
          <w:p w14:paraId="3C3BB5D9" w14:textId="660EB8C9" w:rsidR="00B01BF3" w:rsidRPr="00492252" w:rsidRDefault="004506B3" w:rsidP="00B01BF3">
            <w:pPr>
              <w:pStyle w:val="Tabelbody"/>
            </w:pPr>
            <w:r>
              <w:t>In progress</w:t>
            </w:r>
          </w:p>
        </w:tc>
      </w:tr>
      <w:tr w:rsidR="00B01BF3" w:rsidRPr="00492252" w14:paraId="3C3BB5E0" w14:textId="77777777" w:rsidTr="00B01BF3">
        <w:trPr>
          <w:trHeight w:val="340"/>
        </w:trPr>
        <w:tc>
          <w:tcPr>
            <w:tcW w:w="1134" w:type="dxa"/>
          </w:tcPr>
          <w:p w14:paraId="3C3BB5DB" w14:textId="74DD7102" w:rsidR="00B01BF3" w:rsidRPr="00492252" w:rsidRDefault="0045613A" w:rsidP="00B01BF3">
            <w:pPr>
              <w:pStyle w:val="Tabelbody"/>
            </w:pPr>
            <w:r>
              <w:t>0.2</w:t>
            </w:r>
          </w:p>
        </w:tc>
        <w:tc>
          <w:tcPr>
            <w:tcW w:w="1276" w:type="dxa"/>
          </w:tcPr>
          <w:p w14:paraId="3C3BB5DC" w14:textId="58E31043" w:rsidR="00B01BF3" w:rsidRPr="00492252" w:rsidRDefault="0045613A" w:rsidP="00B01BF3">
            <w:pPr>
              <w:pStyle w:val="Tabelbody"/>
            </w:pPr>
            <w:r>
              <w:t>7 Sep 23</w:t>
            </w:r>
          </w:p>
        </w:tc>
        <w:tc>
          <w:tcPr>
            <w:tcW w:w="1701" w:type="dxa"/>
          </w:tcPr>
          <w:p w14:paraId="3C3BB5DD" w14:textId="0028B541" w:rsidR="00B01BF3" w:rsidRPr="00492252" w:rsidRDefault="0045613A" w:rsidP="00B01BF3">
            <w:pPr>
              <w:pStyle w:val="Tabelbody"/>
            </w:pPr>
            <w:r>
              <w:t>Tony Jiang</w:t>
            </w:r>
          </w:p>
        </w:tc>
        <w:tc>
          <w:tcPr>
            <w:tcW w:w="3402" w:type="dxa"/>
          </w:tcPr>
          <w:p w14:paraId="3C3BB5DE" w14:textId="2F50434E" w:rsidR="00B01BF3" w:rsidRPr="00492252" w:rsidRDefault="0045613A" w:rsidP="00B01BF3">
            <w:pPr>
              <w:pStyle w:val="Tabelbody"/>
            </w:pPr>
            <w:r>
              <w:t>Make some correction and fix spell checks</w:t>
            </w:r>
          </w:p>
        </w:tc>
        <w:tc>
          <w:tcPr>
            <w:tcW w:w="1843" w:type="dxa"/>
          </w:tcPr>
          <w:p w14:paraId="3C3BB5DF" w14:textId="15BE82BD" w:rsidR="00B01BF3" w:rsidRPr="00492252" w:rsidRDefault="0045613A" w:rsidP="00B01BF3">
            <w:pPr>
              <w:pStyle w:val="Tabelbody"/>
            </w:pPr>
            <w:r>
              <w:t>In progress</w:t>
            </w:r>
          </w:p>
        </w:tc>
      </w:tr>
      <w:tr w:rsidR="00B01BF3" w:rsidRPr="00492252" w14:paraId="3C3BB5E6" w14:textId="77777777" w:rsidTr="00B01BF3">
        <w:trPr>
          <w:trHeight w:val="340"/>
        </w:trPr>
        <w:tc>
          <w:tcPr>
            <w:tcW w:w="1134" w:type="dxa"/>
          </w:tcPr>
          <w:p w14:paraId="3C3BB5E1" w14:textId="27E5E0CC" w:rsidR="00B01BF3" w:rsidRPr="00492252" w:rsidRDefault="0098255E" w:rsidP="00B01BF3">
            <w:pPr>
              <w:pStyle w:val="Tabelbody"/>
            </w:pPr>
            <w:r>
              <w:t>1.0</w:t>
            </w:r>
          </w:p>
        </w:tc>
        <w:tc>
          <w:tcPr>
            <w:tcW w:w="1276" w:type="dxa"/>
          </w:tcPr>
          <w:p w14:paraId="3C3BB5E2" w14:textId="3E8204C0" w:rsidR="00B01BF3" w:rsidRPr="00492252" w:rsidRDefault="0045613A" w:rsidP="00B01BF3">
            <w:pPr>
              <w:pStyle w:val="Tabelbody"/>
            </w:pPr>
            <w:r>
              <w:t>12 Sep 23</w:t>
            </w:r>
          </w:p>
        </w:tc>
        <w:tc>
          <w:tcPr>
            <w:tcW w:w="1701" w:type="dxa"/>
          </w:tcPr>
          <w:p w14:paraId="3C3BB5E3" w14:textId="12833172" w:rsidR="00B01BF3" w:rsidRPr="00492252" w:rsidRDefault="0045613A" w:rsidP="00B01BF3">
            <w:pPr>
              <w:pStyle w:val="Tabelbody"/>
            </w:pPr>
            <w:r>
              <w:t>Tony Jiang</w:t>
            </w:r>
          </w:p>
        </w:tc>
        <w:tc>
          <w:tcPr>
            <w:tcW w:w="3402" w:type="dxa"/>
          </w:tcPr>
          <w:p w14:paraId="3C3BB5E4" w14:textId="7BE0E465" w:rsidR="00B01BF3" w:rsidRPr="00492252" w:rsidRDefault="0045613A" w:rsidP="00B01BF3">
            <w:pPr>
              <w:pStyle w:val="Tabelbody"/>
            </w:pPr>
            <w:r>
              <w:t>Fix spell checks</w:t>
            </w:r>
          </w:p>
        </w:tc>
        <w:tc>
          <w:tcPr>
            <w:tcW w:w="1843" w:type="dxa"/>
          </w:tcPr>
          <w:p w14:paraId="3E9951E5" w14:textId="6117F075" w:rsidR="00B01BF3" w:rsidRDefault="006E3942" w:rsidP="00B01BF3">
            <w:pPr>
              <w:pStyle w:val="Tabelbody"/>
            </w:pPr>
            <w:r>
              <w:t>Approved by company mentor and first assessor.</w:t>
            </w:r>
          </w:p>
          <w:p w14:paraId="3C3BB5E5" w14:textId="67A22500" w:rsidR="006E3942" w:rsidRPr="00492252" w:rsidRDefault="006E3942" w:rsidP="00B01BF3">
            <w:pPr>
              <w:pStyle w:val="Tabelbody"/>
            </w:pPr>
            <w:r>
              <w:t>Base project done</w:t>
            </w:r>
          </w:p>
        </w:tc>
      </w:tr>
      <w:tr w:rsidR="0098255E" w:rsidRPr="00492252" w14:paraId="696B7116" w14:textId="77777777" w:rsidTr="00B01BF3">
        <w:trPr>
          <w:trHeight w:val="340"/>
        </w:trPr>
        <w:tc>
          <w:tcPr>
            <w:tcW w:w="1134" w:type="dxa"/>
          </w:tcPr>
          <w:p w14:paraId="2DDFB770" w14:textId="3722C875" w:rsidR="0098255E" w:rsidRDefault="0098255E" w:rsidP="00B01BF3">
            <w:pPr>
              <w:pStyle w:val="Tabelbody"/>
            </w:pPr>
            <w:r>
              <w:t>1.1</w:t>
            </w:r>
          </w:p>
        </w:tc>
        <w:tc>
          <w:tcPr>
            <w:tcW w:w="1276" w:type="dxa"/>
          </w:tcPr>
          <w:p w14:paraId="7A8D0BEA" w14:textId="024480B9" w:rsidR="0098255E" w:rsidRDefault="0098255E" w:rsidP="00B01BF3">
            <w:pPr>
              <w:pStyle w:val="Tabelbody"/>
            </w:pPr>
            <w:r>
              <w:t>18 Sep 23</w:t>
            </w:r>
          </w:p>
        </w:tc>
        <w:tc>
          <w:tcPr>
            <w:tcW w:w="1701" w:type="dxa"/>
          </w:tcPr>
          <w:p w14:paraId="100F141C" w14:textId="15EE06CD" w:rsidR="0098255E" w:rsidRDefault="0098255E" w:rsidP="00B01BF3">
            <w:pPr>
              <w:pStyle w:val="Tabelbody"/>
            </w:pPr>
            <w:r>
              <w:t>Tony Jiang</w:t>
            </w:r>
          </w:p>
        </w:tc>
        <w:tc>
          <w:tcPr>
            <w:tcW w:w="3402" w:type="dxa"/>
          </w:tcPr>
          <w:p w14:paraId="3068147A" w14:textId="77777777" w:rsidR="00A33933" w:rsidRDefault="00A33933" w:rsidP="00B01BF3">
            <w:pPr>
              <w:pStyle w:val="Tabelbody"/>
            </w:pPr>
            <w:r>
              <w:t>Add title to sprint in 3.2.</w:t>
            </w:r>
          </w:p>
          <w:p w14:paraId="5A1849BA" w14:textId="77777777" w:rsidR="00A33933" w:rsidRDefault="00A33933" w:rsidP="00B01BF3">
            <w:pPr>
              <w:pStyle w:val="Tabelbody"/>
            </w:pPr>
            <w:r>
              <w:t>Add a new risk in 5.1.</w:t>
            </w:r>
          </w:p>
          <w:p w14:paraId="2D8332A4" w14:textId="1099F085" w:rsidR="00A33933" w:rsidRDefault="00A33933" w:rsidP="00B01BF3">
            <w:pPr>
              <w:pStyle w:val="Tabelbody"/>
            </w:pPr>
            <w:r>
              <w:t>Fix spell checks</w:t>
            </w:r>
          </w:p>
        </w:tc>
        <w:tc>
          <w:tcPr>
            <w:tcW w:w="1843" w:type="dxa"/>
          </w:tcPr>
          <w:p w14:paraId="1D3A8776" w14:textId="0BB66C28" w:rsidR="0098255E" w:rsidRDefault="00A33933" w:rsidP="00B01BF3">
            <w:pPr>
              <w:pStyle w:val="Tabelbody"/>
            </w:pPr>
            <w:r>
              <w:t>Base project done</w:t>
            </w: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lang w:val="en-US"/>
        </w:rPr>
      </w:sdtEndPr>
      <w:sdtContent>
        <w:p w14:paraId="2776E56B" w14:textId="7271F9A9" w:rsidR="000F51EC" w:rsidRDefault="000F51EC" w:rsidP="00E42EB6">
          <w:pPr>
            <w:pStyle w:val="TOCHeading"/>
          </w:pPr>
          <w:r>
            <w:t>Contents</w:t>
          </w:r>
        </w:p>
        <w:p w14:paraId="10B9933D" w14:textId="73108C4E" w:rsidR="0053226B" w:rsidRDefault="000F51EC">
          <w:pPr>
            <w:pStyle w:val="TOC1"/>
            <w:tabs>
              <w:tab w:val="left" w:pos="440"/>
            </w:tabs>
            <w:rPr>
              <w:rFonts w:asciiTheme="minorHAnsi" w:eastAsiaTheme="minorEastAsia" w:hAnsiTheme="minorHAnsi" w:cstheme="minorBidi"/>
              <w:noProof/>
              <w:kern w:val="2"/>
              <w:szCs w:val="22"/>
              <w14:ligatures w14:val="standardContextual"/>
            </w:rPr>
          </w:pPr>
          <w:r>
            <w:fldChar w:fldCharType="begin"/>
          </w:r>
          <w:r>
            <w:instrText xml:space="preserve"> TOC \o "1-3" \h \z \u </w:instrText>
          </w:r>
          <w:r>
            <w:fldChar w:fldCharType="separate"/>
          </w:r>
          <w:hyperlink w:anchor="_Toc145954331" w:history="1">
            <w:r w:rsidR="0053226B" w:rsidRPr="00AC3787">
              <w:rPr>
                <w:rStyle w:val="Hyperlink"/>
                <w:noProof/>
              </w:rPr>
              <w:t>1.</w:t>
            </w:r>
            <w:r w:rsidR="0053226B">
              <w:rPr>
                <w:rFonts w:asciiTheme="minorHAnsi" w:eastAsiaTheme="minorEastAsia" w:hAnsiTheme="minorHAnsi" w:cstheme="minorBidi"/>
                <w:noProof/>
                <w:kern w:val="2"/>
                <w:szCs w:val="22"/>
                <w14:ligatures w14:val="standardContextual"/>
              </w:rPr>
              <w:tab/>
            </w:r>
            <w:r w:rsidR="0053226B" w:rsidRPr="00AC3787">
              <w:rPr>
                <w:rStyle w:val="Hyperlink"/>
                <w:noProof/>
              </w:rPr>
              <w:t>Project assignment</w:t>
            </w:r>
            <w:r w:rsidR="0053226B">
              <w:rPr>
                <w:noProof/>
                <w:webHidden/>
              </w:rPr>
              <w:tab/>
            </w:r>
            <w:r w:rsidR="0053226B">
              <w:rPr>
                <w:noProof/>
                <w:webHidden/>
              </w:rPr>
              <w:fldChar w:fldCharType="begin"/>
            </w:r>
            <w:r w:rsidR="0053226B">
              <w:rPr>
                <w:noProof/>
                <w:webHidden/>
              </w:rPr>
              <w:instrText xml:space="preserve"> PAGEREF _Toc145954331 \h </w:instrText>
            </w:r>
            <w:r w:rsidR="0053226B">
              <w:rPr>
                <w:noProof/>
                <w:webHidden/>
              </w:rPr>
            </w:r>
            <w:r w:rsidR="0053226B">
              <w:rPr>
                <w:noProof/>
                <w:webHidden/>
              </w:rPr>
              <w:fldChar w:fldCharType="separate"/>
            </w:r>
            <w:r w:rsidR="0053226B">
              <w:rPr>
                <w:noProof/>
                <w:webHidden/>
              </w:rPr>
              <w:t>4</w:t>
            </w:r>
            <w:r w:rsidR="0053226B">
              <w:rPr>
                <w:noProof/>
                <w:webHidden/>
              </w:rPr>
              <w:fldChar w:fldCharType="end"/>
            </w:r>
          </w:hyperlink>
        </w:p>
        <w:p w14:paraId="3A52495A" w14:textId="5C3CB8A2"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2" w:history="1">
            <w:r w:rsidR="0053226B" w:rsidRPr="00AC3787">
              <w:rPr>
                <w:rStyle w:val="Hyperlink"/>
                <w:noProof/>
                <w14:scene3d>
                  <w14:camera w14:prst="orthographicFront"/>
                  <w14:lightRig w14:rig="threePt" w14:dir="t">
                    <w14:rot w14:lat="0" w14:lon="0" w14:rev="0"/>
                  </w14:lightRig>
                </w14:scene3d>
              </w:rPr>
              <w:t>1.1</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Context</w:t>
            </w:r>
            <w:r w:rsidR="0053226B">
              <w:rPr>
                <w:noProof/>
                <w:webHidden/>
              </w:rPr>
              <w:tab/>
            </w:r>
            <w:r w:rsidR="0053226B">
              <w:rPr>
                <w:noProof/>
                <w:webHidden/>
              </w:rPr>
              <w:fldChar w:fldCharType="begin"/>
            </w:r>
            <w:r w:rsidR="0053226B">
              <w:rPr>
                <w:noProof/>
                <w:webHidden/>
              </w:rPr>
              <w:instrText xml:space="preserve"> PAGEREF _Toc145954332 \h </w:instrText>
            </w:r>
            <w:r w:rsidR="0053226B">
              <w:rPr>
                <w:noProof/>
                <w:webHidden/>
              </w:rPr>
            </w:r>
            <w:r w:rsidR="0053226B">
              <w:rPr>
                <w:noProof/>
                <w:webHidden/>
              </w:rPr>
              <w:fldChar w:fldCharType="separate"/>
            </w:r>
            <w:r w:rsidR="0053226B">
              <w:rPr>
                <w:noProof/>
                <w:webHidden/>
              </w:rPr>
              <w:t>4</w:t>
            </w:r>
            <w:r w:rsidR="0053226B">
              <w:rPr>
                <w:noProof/>
                <w:webHidden/>
              </w:rPr>
              <w:fldChar w:fldCharType="end"/>
            </w:r>
          </w:hyperlink>
        </w:p>
        <w:p w14:paraId="01D4D266" w14:textId="23B66A39"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3" w:history="1">
            <w:r w:rsidR="0053226B" w:rsidRPr="00AC3787">
              <w:rPr>
                <w:rStyle w:val="Hyperlink"/>
                <w:noProof/>
                <w14:scene3d>
                  <w14:camera w14:prst="orthographicFront"/>
                  <w14:lightRig w14:rig="threePt" w14:dir="t">
                    <w14:rot w14:lat="0" w14:lon="0" w14:rev="0"/>
                  </w14:lightRig>
                </w14:scene3d>
              </w:rPr>
              <w:t>1.2</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Goal of the project</w:t>
            </w:r>
            <w:r w:rsidR="0053226B">
              <w:rPr>
                <w:noProof/>
                <w:webHidden/>
              </w:rPr>
              <w:tab/>
            </w:r>
            <w:r w:rsidR="0053226B">
              <w:rPr>
                <w:noProof/>
                <w:webHidden/>
              </w:rPr>
              <w:fldChar w:fldCharType="begin"/>
            </w:r>
            <w:r w:rsidR="0053226B">
              <w:rPr>
                <w:noProof/>
                <w:webHidden/>
              </w:rPr>
              <w:instrText xml:space="preserve"> PAGEREF _Toc145954333 \h </w:instrText>
            </w:r>
            <w:r w:rsidR="0053226B">
              <w:rPr>
                <w:noProof/>
                <w:webHidden/>
              </w:rPr>
            </w:r>
            <w:r w:rsidR="0053226B">
              <w:rPr>
                <w:noProof/>
                <w:webHidden/>
              </w:rPr>
              <w:fldChar w:fldCharType="separate"/>
            </w:r>
            <w:r w:rsidR="0053226B">
              <w:rPr>
                <w:noProof/>
                <w:webHidden/>
              </w:rPr>
              <w:t>4</w:t>
            </w:r>
            <w:r w:rsidR="0053226B">
              <w:rPr>
                <w:noProof/>
                <w:webHidden/>
              </w:rPr>
              <w:fldChar w:fldCharType="end"/>
            </w:r>
          </w:hyperlink>
        </w:p>
        <w:p w14:paraId="5C983838" w14:textId="2881EAEC"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4" w:history="1">
            <w:r w:rsidR="0053226B" w:rsidRPr="00AC3787">
              <w:rPr>
                <w:rStyle w:val="Hyperlink"/>
                <w:noProof/>
                <w14:scene3d>
                  <w14:camera w14:prst="orthographicFront"/>
                  <w14:lightRig w14:rig="threePt" w14:dir="t">
                    <w14:rot w14:lat="0" w14:lon="0" w14:rev="0"/>
                  </w14:lightRig>
                </w14:scene3d>
              </w:rPr>
              <w:t>1.3</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Scope and preconditions</w:t>
            </w:r>
            <w:r w:rsidR="0053226B">
              <w:rPr>
                <w:noProof/>
                <w:webHidden/>
              </w:rPr>
              <w:tab/>
            </w:r>
            <w:r w:rsidR="0053226B">
              <w:rPr>
                <w:noProof/>
                <w:webHidden/>
              </w:rPr>
              <w:fldChar w:fldCharType="begin"/>
            </w:r>
            <w:r w:rsidR="0053226B">
              <w:rPr>
                <w:noProof/>
                <w:webHidden/>
              </w:rPr>
              <w:instrText xml:space="preserve"> PAGEREF _Toc145954334 \h </w:instrText>
            </w:r>
            <w:r w:rsidR="0053226B">
              <w:rPr>
                <w:noProof/>
                <w:webHidden/>
              </w:rPr>
            </w:r>
            <w:r w:rsidR="0053226B">
              <w:rPr>
                <w:noProof/>
                <w:webHidden/>
              </w:rPr>
              <w:fldChar w:fldCharType="separate"/>
            </w:r>
            <w:r w:rsidR="0053226B">
              <w:rPr>
                <w:noProof/>
                <w:webHidden/>
              </w:rPr>
              <w:t>4</w:t>
            </w:r>
            <w:r w:rsidR="0053226B">
              <w:rPr>
                <w:noProof/>
                <w:webHidden/>
              </w:rPr>
              <w:fldChar w:fldCharType="end"/>
            </w:r>
          </w:hyperlink>
        </w:p>
        <w:p w14:paraId="56B199C8" w14:textId="4946BF10"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5" w:history="1">
            <w:r w:rsidR="0053226B" w:rsidRPr="00AC3787">
              <w:rPr>
                <w:rStyle w:val="Hyperlink"/>
                <w:noProof/>
                <w14:scene3d>
                  <w14:camera w14:prst="orthographicFront"/>
                  <w14:lightRig w14:rig="threePt" w14:dir="t">
                    <w14:rot w14:lat="0" w14:lon="0" w14:rev="0"/>
                  </w14:lightRig>
                </w14:scene3d>
              </w:rPr>
              <w:t>1.4</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Strategy</w:t>
            </w:r>
            <w:r w:rsidR="0053226B">
              <w:rPr>
                <w:noProof/>
                <w:webHidden/>
              </w:rPr>
              <w:tab/>
            </w:r>
            <w:r w:rsidR="0053226B">
              <w:rPr>
                <w:noProof/>
                <w:webHidden/>
              </w:rPr>
              <w:fldChar w:fldCharType="begin"/>
            </w:r>
            <w:r w:rsidR="0053226B">
              <w:rPr>
                <w:noProof/>
                <w:webHidden/>
              </w:rPr>
              <w:instrText xml:space="preserve"> PAGEREF _Toc145954335 \h </w:instrText>
            </w:r>
            <w:r w:rsidR="0053226B">
              <w:rPr>
                <w:noProof/>
                <w:webHidden/>
              </w:rPr>
            </w:r>
            <w:r w:rsidR="0053226B">
              <w:rPr>
                <w:noProof/>
                <w:webHidden/>
              </w:rPr>
              <w:fldChar w:fldCharType="separate"/>
            </w:r>
            <w:r w:rsidR="0053226B">
              <w:rPr>
                <w:noProof/>
                <w:webHidden/>
              </w:rPr>
              <w:t>5</w:t>
            </w:r>
            <w:r w:rsidR="0053226B">
              <w:rPr>
                <w:noProof/>
                <w:webHidden/>
              </w:rPr>
              <w:fldChar w:fldCharType="end"/>
            </w:r>
          </w:hyperlink>
        </w:p>
        <w:p w14:paraId="76656B8A" w14:textId="1EC883BD"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6" w:history="1">
            <w:r w:rsidR="0053226B" w:rsidRPr="00AC3787">
              <w:rPr>
                <w:rStyle w:val="Hyperlink"/>
                <w:noProof/>
                <w14:scene3d>
                  <w14:camera w14:prst="orthographicFront"/>
                  <w14:lightRig w14:rig="threePt" w14:dir="t">
                    <w14:rot w14:lat="0" w14:lon="0" w14:rev="0"/>
                  </w14:lightRig>
                </w14:scene3d>
              </w:rPr>
              <w:t>1.5</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Research questions and methodology</w:t>
            </w:r>
            <w:r w:rsidR="0053226B">
              <w:rPr>
                <w:noProof/>
                <w:webHidden/>
              </w:rPr>
              <w:tab/>
            </w:r>
            <w:r w:rsidR="0053226B">
              <w:rPr>
                <w:noProof/>
                <w:webHidden/>
              </w:rPr>
              <w:fldChar w:fldCharType="begin"/>
            </w:r>
            <w:r w:rsidR="0053226B">
              <w:rPr>
                <w:noProof/>
                <w:webHidden/>
              </w:rPr>
              <w:instrText xml:space="preserve"> PAGEREF _Toc145954336 \h </w:instrText>
            </w:r>
            <w:r w:rsidR="0053226B">
              <w:rPr>
                <w:noProof/>
                <w:webHidden/>
              </w:rPr>
            </w:r>
            <w:r w:rsidR="0053226B">
              <w:rPr>
                <w:noProof/>
                <w:webHidden/>
              </w:rPr>
              <w:fldChar w:fldCharType="separate"/>
            </w:r>
            <w:r w:rsidR="0053226B">
              <w:rPr>
                <w:noProof/>
                <w:webHidden/>
              </w:rPr>
              <w:t>5</w:t>
            </w:r>
            <w:r w:rsidR="0053226B">
              <w:rPr>
                <w:noProof/>
                <w:webHidden/>
              </w:rPr>
              <w:fldChar w:fldCharType="end"/>
            </w:r>
          </w:hyperlink>
        </w:p>
        <w:p w14:paraId="2BDB7DD4" w14:textId="41033AF6"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7" w:history="1">
            <w:r w:rsidR="0053226B" w:rsidRPr="00AC3787">
              <w:rPr>
                <w:rStyle w:val="Hyperlink"/>
                <w:noProof/>
                <w14:scene3d>
                  <w14:camera w14:prst="orthographicFront"/>
                  <w14:lightRig w14:rig="threePt" w14:dir="t">
                    <w14:rot w14:lat="0" w14:lon="0" w14:rev="0"/>
                  </w14:lightRig>
                </w14:scene3d>
              </w:rPr>
              <w:t>1.6</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End products</w:t>
            </w:r>
            <w:r w:rsidR="0053226B">
              <w:rPr>
                <w:noProof/>
                <w:webHidden/>
              </w:rPr>
              <w:tab/>
            </w:r>
            <w:r w:rsidR="0053226B">
              <w:rPr>
                <w:noProof/>
                <w:webHidden/>
              </w:rPr>
              <w:fldChar w:fldCharType="begin"/>
            </w:r>
            <w:r w:rsidR="0053226B">
              <w:rPr>
                <w:noProof/>
                <w:webHidden/>
              </w:rPr>
              <w:instrText xml:space="preserve"> PAGEREF _Toc145954337 \h </w:instrText>
            </w:r>
            <w:r w:rsidR="0053226B">
              <w:rPr>
                <w:noProof/>
                <w:webHidden/>
              </w:rPr>
            </w:r>
            <w:r w:rsidR="0053226B">
              <w:rPr>
                <w:noProof/>
                <w:webHidden/>
              </w:rPr>
              <w:fldChar w:fldCharType="separate"/>
            </w:r>
            <w:r w:rsidR="0053226B">
              <w:rPr>
                <w:noProof/>
                <w:webHidden/>
              </w:rPr>
              <w:t>6</w:t>
            </w:r>
            <w:r w:rsidR="0053226B">
              <w:rPr>
                <w:noProof/>
                <w:webHidden/>
              </w:rPr>
              <w:fldChar w:fldCharType="end"/>
            </w:r>
          </w:hyperlink>
        </w:p>
        <w:p w14:paraId="1E76E8B0" w14:textId="65448468" w:rsidR="0053226B" w:rsidRDefault="00000000">
          <w:pPr>
            <w:pStyle w:val="TOC1"/>
            <w:tabs>
              <w:tab w:val="left" w:pos="440"/>
            </w:tabs>
            <w:rPr>
              <w:rFonts w:asciiTheme="minorHAnsi" w:eastAsiaTheme="minorEastAsia" w:hAnsiTheme="minorHAnsi" w:cstheme="minorBidi"/>
              <w:noProof/>
              <w:kern w:val="2"/>
              <w:szCs w:val="22"/>
              <w14:ligatures w14:val="standardContextual"/>
            </w:rPr>
          </w:pPr>
          <w:hyperlink w:anchor="_Toc145954338" w:history="1">
            <w:r w:rsidR="0053226B" w:rsidRPr="00AC3787">
              <w:rPr>
                <w:rStyle w:val="Hyperlink"/>
                <w:noProof/>
              </w:rPr>
              <w:t>2.</w:t>
            </w:r>
            <w:r w:rsidR="0053226B">
              <w:rPr>
                <w:rFonts w:asciiTheme="minorHAnsi" w:eastAsiaTheme="minorEastAsia" w:hAnsiTheme="minorHAnsi" w:cstheme="minorBidi"/>
                <w:noProof/>
                <w:kern w:val="2"/>
                <w:szCs w:val="22"/>
                <w14:ligatures w14:val="standardContextual"/>
              </w:rPr>
              <w:tab/>
            </w:r>
            <w:r w:rsidR="0053226B" w:rsidRPr="00AC3787">
              <w:rPr>
                <w:rStyle w:val="Hyperlink"/>
                <w:noProof/>
              </w:rPr>
              <w:t>Project organisation</w:t>
            </w:r>
            <w:r w:rsidR="0053226B">
              <w:rPr>
                <w:noProof/>
                <w:webHidden/>
              </w:rPr>
              <w:tab/>
            </w:r>
            <w:r w:rsidR="0053226B">
              <w:rPr>
                <w:noProof/>
                <w:webHidden/>
              </w:rPr>
              <w:fldChar w:fldCharType="begin"/>
            </w:r>
            <w:r w:rsidR="0053226B">
              <w:rPr>
                <w:noProof/>
                <w:webHidden/>
              </w:rPr>
              <w:instrText xml:space="preserve"> PAGEREF _Toc145954338 \h </w:instrText>
            </w:r>
            <w:r w:rsidR="0053226B">
              <w:rPr>
                <w:noProof/>
                <w:webHidden/>
              </w:rPr>
            </w:r>
            <w:r w:rsidR="0053226B">
              <w:rPr>
                <w:noProof/>
                <w:webHidden/>
              </w:rPr>
              <w:fldChar w:fldCharType="separate"/>
            </w:r>
            <w:r w:rsidR="0053226B">
              <w:rPr>
                <w:noProof/>
                <w:webHidden/>
              </w:rPr>
              <w:t>7</w:t>
            </w:r>
            <w:r w:rsidR="0053226B">
              <w:rPr>
                <w:noProof/>
                <w:webHidden/>
              </w:rPr>
              <w:fldChar w:fldCharType="end"/>
            </w:r>
          </w:hyperlink>
        </w:p>
        <w:p w14:paraId="52C96407" w14:textId="01FB1E4C"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9" w:history="1">
            <w:r w:rsidR="0053226B" w:rsidRPr="00AC3787">
              <w:rPr>
                <w:rStyle w:val="Hyperlink"/>
                <w:noProof/>
                <w14:scene3d>
                  <w14:camera w14:prst="orthographicFront"/>
                  <w14:lightRig w14:rig="threePt" w14:dir="t">
                    <w14:rot w14:lat="0" w14:lon="0" w14:rev="0"/>
                  </w14:lightRig>
                </w14:scene3d>
              </w:rPr>
              <w:t>2.1</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Stakeholders and team members</w:t>
            </w:r>
            <w:r w:rsidR="0053226B">
              <w:rPr>
                <w:noProof/>
                <w:webHidden/>
              </w:rPr>
              <w:tab/>
            </w:r>
            <w:r w:rsidR="0053226B">
              <w:rPr>
                <w:noProof/>
                <w:webHidden/>
              </w:rPr>
              <w:fldChar w:fldCharType="begin"/>
            </w:r>
            <w:r w:rsidR="0053226B">
              <w:rPr>
                <w:noProof/>
                <w:webHidden/>
              </w:rPr>
              <w:instrText xml:space="preserve"> PAGEREF _Toc145954339 \h </w:instrText>
            </w:r>
            <w:r w:rsidR="0053226B">
              <w:rPr>
                <w:noProof/>
                <w:webHidden/>
              </w:rPr>
            </w:r>
            <w:r w:rsidR="0053226B">
              <w:rPr>
                <w:noProof/>
                <w:webHidden/>
              </w:rPr>
              <w:fldChar w:fldCharType="separate"/>
            </w:r>
            <w:r w:rsidR="0053226B">
              <w:rPr>
                <w:noProof/>
                <w:webHidden/>
              </w:rPr>
              <w:t>7</w:t>
            </w:r>
            <w:r w:rsidR="0053226B">
              <w:rPr>
                <w:noProof/>
                <w:webHidden/>
              </w:rPr>
              <w:fldChar w:fldCharType="end"/>
            </w:r>
          </w:hyperlink>
        </w:p>
        <w:p w14:paraId="130F544F" w14:textId="0D392BEC"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0" w:history="1">
            <w:r w:rsidR="0053226B" w:rsidRPr="00AC3787">
              <w:rPr>
                <w:rStyle w:val="Hyperlink"/>
                <w:noProof/>
                <w14:scene3d>
                  <w14:camera w14:prst="orthographicFront"/>
                  <w14:lightRig w14:rig="threePt" w14:dir="t">
                    <w14:rot w14:lat="0" w14:lon="0" w14:rev="0"/>
                  </w14:lightRig>
                </w14:scene3d>
              </w:rPr>
              <w:t>2.2</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Communication</w:t>
            </w:r>
            <w:r w:rsidR="0053226B">
              <w:rPr>
                <w:noProof/>
                <w:webHidden/>
              </w:rPr>
              <w:tab/>
            </w:r>
            <w:r w:rsidR="0053226B">
              <w:rPr>
                <w:noProof/>
                <w:webHidden/>
              </w:rPr>
              <w:fldChar w:fldCharType="begin"/>
            </w:r>
            <w:r w:rsidR="0053226B">
              <w:rPr>
                <w:noProof/>
                <w:webHidden/>
              </w:rPr>
              <w:instrText xml:space="preserve"> PAGEREF _Toc145954340 \h </w:instrText>
            </w:r>
            <w:r w:rsidR="0053226B">
              <w:rPr>
                <w:noProof/>
                <w:webHidden/>
              </w:rPr>
            </w:r>
            <w:r w:rsidR="0053226B">
              <w:rPr>
                <w:noProof/>
                <w:webHidden/>
              </w:rPr>
              <w:fldChar w:fldCharType="separate"/>
            </w:r>
            <w:r w:rsidR="0053226B">
              <w:rPr>
                <w:noProof/>
                <w:webHidden/>
              </w:rPr>
              <w:t>7</w:t>
            </w:r>
            <w:r w:rsidR="0053226B">
              <w:rPr>
                <w:noProof/>
                <w:webHidden/>
              </w:rPr>
              <w:fldChar w:fldCharType="end"/>
            </w:r>
          </w:hyperlink>
        </w:p>
        <w:p w14:paraId="4E222687" w14:textId="4DC07E4A" w:rsidR="0053226B" w:rsidRDefault="00000000">
          <w:pPr>
            <w:pStyle w:val="TOC1"/>
            <w:tabs>
              <w:tab w:val="left" w:pos="440"/>
            </w:tabs>
            <w:rPr>
              <w:rFonts w:asciiTheme="minorHAnsi" w:eastAsiaTheme="minorEastAsia" w:hAnsiTheme="minorHAnsi" w:cstheme="minorBidi"/>
              <w:noProof/>
              <w:kern w:val="2"/>
              <w:szCs w:val="22"/>
              <w14:ligatures w14:val="standardContextual"/>
            </w:rPr>
          </w:pPr>
          <w:hyperlink w:anchor="_Toc145954341" w:history="1">
            <w:r w:rsidR="0053226B" w:rsidRPr="00AC3787">
              <w:rPr>
                <w:rStyle w:val="Hyperlink"/>
                <w:noProof/>
              </w:rPr>
              <w:t>3.</w:t>
            </w:r>
            <w:r w:rsidR="0053226B">
              <w:rPr>
                <w:rFonts w:asciiTheme="minorHAnsi" w:eastAsiaTheme="minorEastAsia" w:hAnsiTheme="minorHAnsi" w:cstheme="minorBidi"/>
                <w:noProof/>
                <w:kern w:val="2"/>
                <w:szCs w:val="22"/>
                <w14:ligatures w14:val="standardContextual"/>
              </w:rPr>
              <w:tab/>
            </w:r>
            <w:r w:rsidR="0053226B" w:rsidRPr="00AC3787">
              <w:rPr>
                <w:rStyle w:val="Hyperlink"/>
                <w:noProof/>
              </w:rPr>
              <w:t>Activities and time plan</w:t>
            </w:r>
            <w:r w:rsidR="0053226B">
              <w:rPr>
                <w:noProof/>
                <w:webHidden/>
              </w:rPr>
              <w:tab/>
            </w:r>
            <w:r w:rsidR="0053226B">
              <w:rPr>
                <w:noProof/>
                <w:webHidden/>
              </w:rPr>
              <w:fldChar w:fldCharType="begin"/>
            </w:r>
            <w:r w:rsidR="0053226B">
              <w:rPr>
                <w:noProof/>
                <w:webHidden/>
              </w:rPr>
              <w:instrText xml:space="preserve"> PAGEREF _Toc145954341 \h </w:instrText>
            </w:r>
            <w:r w:rsidR="0053226B">
              <w:rPr>
                <w:noProof/>
                <w:webHidden/>
              </w:rPr>
            </w:r>
            <w:r w:rsidR="0053226B">
              <w:rPr>
                <w:noProof/>
                <w:webHidden/>
              </w:rPr>
              <w:fldChar w:fldCharType="separate"/>
            </w:r>
            <w:r w:rsidR="0053226B">
              <w:rPr>
                <w:noProof/>
                <w:webHidden/>
              </w:rPr>
              <w:t>9</w:t>
            </w:r>
            <w:r w:rsidR="0053226B">
              <w:rPr>
                <w:noProof/>
                <w:webHidden/>
              </w:rPr>
              <w:fldChar w:fldCharType="end"/>
            </w:r>
          </w:hyperlink>
        </w:p>
        <w:p w14:paraId="0F2CDBFE" w14:textId="5E511927"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2" w:history="1">
            <w:r w:rsidR="0053226B" w:rsidRPr="00AC3787">
              <w:rPr>
                <w:rStyle w:val="Hyperlink"/>
                <w:noProof/>
                <w14:scene3d>
                  <w14:camera w14:prst="orthographicFront"/>
                  <w14:lightRig w14:rig="threePt" w14:dir="t">
                    <w14:rot w14:lat="0" w14:lon="0" w14:rev="0"/>
                  </w14:lightRig>
                </w14:scene3d>
              </w:rPr>
              <w:t>3.1</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Phases of the project</w:t>
            </w:r>
            <w:r w:rsidR="0053226B">
              <w:rPr>
                <w:noProof/>
                <w:webHidden/>
              </w:rPr>
              <w:tab/>
            </w:r>
            <w:r w:rsidR="0053226B">
              <w:rPr>
                <w:noProof/>
                <w:webHidden/>
              </w:rPr>
              <w:fldChar w:fldCharType="begin"/>
            </w:r>
            <w:r w:rsidR="0053226B">
              <w:rPr>
                <w:noProof/>
                <w:webHidden/>
              </w:rPr>
              <w:instrText xml:space="preserve"> PAGEREF _Toc145954342 \h </w:instrText>
            </w:r>
            <w:r w:rsidR="0053226B">
              <w:rPr>
                <w:noProof/>
                <w:webHidden/>
              </w:rPr>
            </w:r>
            <w:r w:rsidR="0053226B">
              <w:rPr>
                <w:noProof/>
                <w:webHidden/>
              </w:rPr>
              <w:fldChar w:fldCharType="separate"/>
            </w:r>
            <w:r w:rsidR="0053226B">
              <w:rPr>
                <w:noProof/>
                <w:webHidden/>
              </w:rPr>
              <w:t>9</w:t>
            </w:r>
            <w:r w:rsidR="0053226B">
              <w:rPr>
                <w:noProof/>
                <w:webHidden/>
              </w:rPr>
              <w:fldChar w:fldCharType="end"/>
            </w:r>
          </w:hyperlink>
        </w:p>
        <w:p w14:paraId="470055AC" w14:textId="76473A90"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3" w:history="1">
            <w:r w:rsidR="0053226B" w:rsidRPr="00AC3787">
              <w:rPr>
                <w:rStyle w:val="Hyperlink"/>
                <w:noProof/>
                <w14:scene3d>
                  <w14:camera w14:prst="orthographicFront"/>
                  <w14:lightRig w14:rig="threePt" w14:dir="t">
                    <w14:rot w14:lat="0" w14:lon="0" w14:rev="0"/>
                  </w14:lightRig>
                </w14:scene3d>
              </w:rPr>
              <w:t>3.2</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Time plan and milestones</w:t>
            </w:r>
            <w:r w:rsidR="0053226B">
              <w:rPr>
                <w:noProof/>
                <w:webHidden/>
              </w:rPr>
              <w:tab/>
            </w:r>
            <w:r w:rsidR="0053226B">
              <w:rPr>
                <w:noProof/>
                <w:webHidden/>
              </w:rPr>
              <w:fldChar w:fldCharType="begin"/>
            </w:r>
            <w:r w:rsidR="0053226B">
              <w:rPr>
                <w:noProof/>
                <w:webHidden/>
              </w:rPr>
              <w:instrText xml:space="preserve"> PAGEREF _Toc145954343 \h </w:instrText>
            </w:r>
            <w:r w:rsidR="0053226B">
              <w:rPr>
                <w:noProof/>
                <w:webHidden/>
              </w:rPr>
            </w:r>
            <w:r w:rsidR="0053226B">
              <w:rPr>
                <w:noProof/>
                <w:webHidden/>
              </w:rPr>
              <w:fldChar w:fldCharType="separate"/>
            </w:r>
            <w:r w:rsidR="0053226B">
              <w:rPr>
                <w:noProof/>
                <w:webHidden/>
              </w:rPr>
              <w:t>9</w:t>
            </w:r>
            <w:r w:rsidR="0053226B">
              <w:rPr>
                <w:noProof/>
                <w:webHidden/>
              </w:rPr>
              <w:fldChar w:fldCharType="end"/>
            </w:r>
          </w:hyperlink>
        </w:p>
        <w:p w14:paraId="72E37C60" w14:textId="766BE8E1" w:rsidR="0053226B" w:rsidRDefault="00000000">
          <w:pPr>
            <w:pStyle w:val="TOC1"/>
            <w:tabs>
              <w:tab w:val="left" w:pos="440"/>
            </w:tabs>
            <w:rPr>
              <w:rFonts w:asciiTheme="minorHAnsi" w:eastAsiaTheme="minorEastAsia" w:hAnsiTheme="minorHAnsi" w:cstheme="minorBidi"/>
              <w:noProof/>
              <w:kern w:val="2"/>
              <w:szCs w:val="22"/>
              <w14:ligatures w14:val="standardContextual"/>
            </w:rPr>
          </w:pPr>
          <w:hyperlink w:anchor="_Toc145954344" w:history="1">
            <w:r w:rsidR="0053226B" w:rsidRPr="00AC3787">
              <w:rPr>
                <w:rStyle w:val="Hyperlink"/>
                <w:noProof/>
              </w:rPr>
              <w:t>4.</w:t>
            </w:r>
            <w:r w:rsidR="0053226B">
              <w:rPr>
                <w:rFonts w:asciiTheme="minorHAnsi" w:eastAsiaTheme="minorEastAsia" w:hAnsiTheme="minorHAnsi" w:cstheme="minorBidi"/>
                <w:noProof/>
                <w:kern w:val="2"/>
                <w:szCs w:val="22"/>
                <w14:ligatures w14:val="standardContextual"/>
              </w:rPr>
              <w:tab/>
            </w:r>
            <w:r w:rsidR="0053226B" w:rsidRPr="00AC3787">
              <w:rPr>
                <w:rStyle w:val="Hyperlink"/>
                <w:noProof/>
              </w:rPr>
              <w:t>Testing strategy and configuration management</w:t>
            </w:r>
            <w:r w:rsidR="0053226B">
              <w:rPr>
                <w:noProof/>
                <w:webHidden/>
              </w:rPr>
              <w:tab/>
            </w:r>
            <w:r w:rsidR="0053226B">
              <w:rPr>
                <w:noProof/>
                <w:webHidden/>
              </w:rPr>
              <w:fldChar w:fldCharType="begin"/>
            </w:r>
            <w:r w:rsidR="0053226B">
              <w:rPr>
                <w:noProof/>
                <w:webHidden/>
              </w:rPr>
              <w:instrText xml:space="preserve"> PAGEREF _Toc145954344 \h </w:instrText>
            </w:r>
            <w:r w:rsidR="0053226B">
              <w:rPr>
                <w:noProof/>
                <w:webHidden/>
              </w:rPr>
            </w:r>
            <w:r w:rsidR="0053226B">
              <w:rPr>
                <w:noProof/>
                <w:webHidden/>
              </w:rPr>
              <w:fldChar w:fldCharType="separate"/>
            </w:r>
            <w:r w:rsidR="0053226B">
              <w:rPr>
                <w:noProof/>
                <w:webHidden/>
              </w:rPr>
              <w:t>10</w:t>
            </w:r>
            <w:r w:rsidR="0053226B">
              <w:rPr>
                <w:noProof/>
                <w:webHidden/>
              </w:rPr>
              <w:fldChar w:fldCharType="end"/>
            </w:r>
          </w:hyperlink>
        </w:p>
        <w:p w14:paraId="1C27675D" w14:textId="4587AD6E"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5" w:history="1">
            <w:r w:rsidR="0053226B" w:rsidRPr="00AC3787">
              <w:rPr>
                <w:rStyle w:val="Hyperlink"/>
                <w:noProof/>
                <w14:scene3d>
                  <w14:camera w14:prst="orthographicFront"/>
                  <w14:lightRig w14:rig="threePt" w14:dir="t">
                    <w14:rot w14:lat="0" w14:lon="0" w14:rev="0"/>
                  </w14:lightRig>
                </w14:scene3d>
              </w:rPr>
              <w:t>4.1</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Testing strategy</w:t>
            </w:r>
            <w:r w:rsidR="0053226B">
              <w:rPr>
                <w:noProof/>
                <w:webHidden/>
              </w:rPr>
              <w:tab/>
            </w:r>
            <w:r w:rsidR="0053226B">
              <w:rPr>
                <w:noProof/>
                <w:webHidden/>
              </w:rPr>
              <w:fldChar w:fldCharType="begin"/>
            </w:r>
            <w:r w:rsidR="0053226B">
              <w:rPr>
                <w:noProof/>
                <w:webHidden/>
              </w:rPr>
              <w:instrText xml:space="preserve"> PAGEREF _Toc145954345 \h </w:instrText>
            </w:r>
            <w:r w:rsidR="0053226B">
              <w:rPr>
                <w:noProof/>
                <w:webHidden/>
              </w:rPr>
            </w:r>
            <w:r w:rsidR="0053226B">
              <w:rPr>
                <w:noProof/>
                <w:webHidden/>
              </w:rPr>
              <w:fldChar w:fldCharType="separate"/>
            </w:r>
            <w:r w:rsidR="0053226B">
              <w:rPr>
                <w:noProof/>
                <w:webHidden/>
              </w:rPr>
              <w:t>10</w:t>
            </w:r>
            <w:r w:rsidR="0053226B">
              <w:rPr>
                <w:noProof/>
                <w:webHidden/>
              </w:rPr>
              <w:fldChar w:fldCharType="end"/>
            </w:r>
          </w:hyperlink>
        </w:p>
        <w:p w14:paraId="2EB51142" w14:textId="020F3525"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6" w:history="1">
            <w:r w:rsidR="0053226B" w:rsidRPr="00AC3787">
              <w:rPr>
                <w:rStyle w:val="Hyperlink"/>
                <w:noProof/>
                <w14:scene3d>
                  <w14:camera w14:prst="orthographicFront"/>
                  <w14:lightRig w14:rig="threePt" w14:dir="t">
                    <w14:rot w14:lat="0" w14:lon="0" w14:rev="0"/>
                  </w14:lightRig>
                </w14:scene3d>
              </w:rPr>
              <w:t>4.2</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Test environment and required resources</w:t>
            </w:r>
            <w:r w:rsidR="0053226B">
              <w:rPr>
                <w:noProof/>
                <w:webHidden/>
              </w:rPr>
              <w:tab/>
            </w:r>
            <w:r w:rsidR="0053226B">
              <w:rPr>
                <w:noProof/>
                <w:webHidden/>
              </w:rPr>
              <w:fldChar w:fldCharType="begin"/>
            </w:r>
            <w:r w:rsidR="0053226B">
              <w:rPr>
                <w:noProof/>
                <w:webHidden/>
              </w:rPr>
              <w:instrText xml:space="preserve"> PAGEREF _Toc145954346 \h </w:instrText>
            </w:r>
            <w:r w:rsidR="0053226B">
              <w:rPr>
                <w:noProof/>
                <w:webHidden/>
              </w:rPr>
            </w:r>
            <w:r w:rsidR="0053226B">
              <w:rPr>
                <w:noProof/>
                <w:webHidden/>
              </w:rPr>
              <w:fldChar w:fldCharType="separate"/>
            </w:r>
            <w:r w:rsidR="0053226B">
              <w:rPr>
                <w:noProof/>
                <w:webHidden/>
              </w:rPr>
              <w:t>10</w:t>
            </w:r>
            <w:r w:rsidR="0053226B">
              <w:rPr>
                <w:noProof/>
                <w:webHidden/>
              </w:rPr>
              <w:fldChar w:fldCharType="end"/>
            </w:r>
          </w:hyperlink>
        </w:p>
        <w:p w14:paraId="7363ECD6" w14:textId="69898D1E"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7" w:history="1">
            <w:r w:rsidR="0053226B" w:rsidRPr="00AC3787">
              <w:rPr>
                <w:rStyle w:val="Hyperlink"/>
                <w:noProof/>
                <w14:scene3d>
                  <w14:camera w14:prst="orthographicFront"/>
                  <w14:lightRig w14:rig="threePt" w14:dir="t">
                    <w14:rot w14:lat="0" w14:lon="0" w14:rev="0"/>
                  </w14:lightRig>
                </w14:scene3d>
              </w:rPr>
              <w:t>4.3</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Configuration management</w:t>
            </w:r>
            <w:r w:rsidR="0053226B">
              <w:rPr>
                <w:noProof/>
                <w:webHidden/>
              </w:rPr>
              <w:tab/>
            </w:r>
            <w:r w:rsidR="0053226B">
              <w:rPr>
                <w:noProof/>
                <w:webHidden/>
              </w:rPr>
              <w:fldChar w:fldCharType="begin"/>
            </w:r>
            <w:r w:rsidR="0053226B">
              <w:rPr>
                <w:noProof/>
                <w:webHidden/>
              </w:rPr>
              <w:instrText xml:space="preserve"> PAGEREF _Toc145954347 \h </w:instrText>
            </w:r>
            <w:r w:rsidR="0053226B">
              <w:rPr>
                <w:noProof/>
                <w:webHidden/>
              </w:rPr>
            </w:r>
            <w:r w:rsidR="0053226B">
              <w:rPr>
                <w:noProof/>
                <w:webHidden/>
              </w:rPr>
              <w:fldChar w:fldCharType="separate"/>
            </w:r>
            <w:r w:rsidR="0053226B">
              <w:rPr>
                <w:noProof/>
                <w:webHidden/>
              </w:rPr>
              <w:t>10</w:t>
            </w:r>
            <w:r w:rsidR="0053226B">
              <w:rPr>
                <w:noProof/>
                <w:webHidden/>
              </w:rPr>
              <w:fldChar w:fldCharType="end"/>
            </w:r>
          </w:hyperlink>
        </w:p>
        <w:p w14:paraId="5B81C21B" w14:textId="365ECF2B" w:rsidR="0053226B" w:rsidRDefault="00000000">
          <w:pPr>
            <w:pStyle w:val="TOC1"/>
            <w:tabs>
              <w:tab w:val="left" w:pos="440"/>
            </w:tabs>
            <w:rPr>
              <w:rFonts w:asciiTheme="minorHAnsi" w:eastAsiaTheme="minorEastAsia" w:hAnsiTheme="minorHAnsi" w:cstheme="minorBidi"/>
              <w:noProof/>
              <w:kern w:val="2"/>
              <w:szCs w:val="22"/>
              <w14:ligatures w14:val="standardContextual"/>
            </w:rPr>
          </w:pPr>
          <w:hyperlink w:anchor="_Toc145954348" w:history="1">
            <w:r w:rsidR="0053226B" w:rsidRPr="00AC3787">
              <w:rPr>
                <w:rStyle w:val="Hyperlink"/>
                <w:noProof/>
              </w:rPr>
              <w:t>5.</w:t>
            </w:r>
            <w:r w:rsidR="0053226B">
              <w:rPr>
                <w:rFonts w:asciiTheme="minorHAnsi" w:eastAsiaTheme="minorEastAsia" w:hAnsiTheme="minorHAnsi" w:cstheme="minorBidi"/>
                <w:noProof/>
                <w:kern w:val="2"/>
                <w:szCs w:val="22"/>
                <w14:ligatures w14:val="standardContextual"/>
              </w:rPr>
              <w:tab/>
            </w:r>
            <w:r w:rsidR="0053226B" w:rsidRPr="00AC3787">
              <w:rPr>
                <w:rStyle w:val="Hyperlink"/>
                <w:noProof/>
              </w:rPr>
              <w:t>Risk</w:t>
            </w:r>
            <w:r w:rsidR="0053226B">
              <w:rPr>
                <w:noProof/>
                <w:webHidden/>
              </w:rPr>
              <w:tab/>
            </w:r>
            <w:r w:rsidR="0053226B">
              <w:rPr>
                <w:noProof/>
                <w:webHidden/>
              </w:rPr>
              <w:fldChar w:fldCharType="begin"/>
            </w:r>
            <w:r w:rsidR="0053226B">
              <w:rPr>
                <w:noProof/>
                <w:webHidden/>
              </w:rPr>
              <w:instrText xml:space="preserve"> PAGEREF _Toc145954348 \h </w:instrText>
            </w:r>
            <w:r w:rsidR="0053226B">
              <w:rPr>
                <w:noProof/>
                <w:webHidden/>
              </w:rPr>
            </w:r>
            <w:r w:rsidR="0053226B">
              <w:rPr>
                <w:noProof/>
                <w:webHidden/>
              </w:rPr>
              <w:fldChar w:fldCharType="separate"/>
            </w:r>
            <w:r w:rsidR="0053226B">
              <w:rPr>
                <w:noProof/>
                <w:webHidden/>
              </w:rPr>
              <w:t>11</w:t>
            </w:r>
            <w:r w:rsidR="0053226B">
              <w:rPr>
                <w:noProof/>
                <w:webHidden/>
              </w:rPr>
              <w:fldChar w:fldCharType="end"/>
            </w:r>
          </w:hyperlink>
        </w:p>
        <w:p w14:paraId="1C006319" w14:textId="401FA7A5"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9" w:history="1">
            <w:r w:rsidR="0053226B" w:rsidRPr="00AC3787">
              <w:rPr>
                <w:rStyle w:val="Hyperlink"/>
                <w:noProof/>
                <w14:scene3d>
                  <w14:camera w14:prst="orthographicFront"/>
                  <w14:lightRig w14:rig="threePt" w14:dir="t">
                    <w14:rot w14:lat="0" w14:lon="0" w14:rev="0"/>
                  </w14:lightRig>
                </w14:scene3d>
              </w:rPr>
              <w:t>5.1</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Risk and mitigation</w:t>
            </w:r>
            <w:r w:rsidR="0053226B">
              <w:rPr>
                <w:noProof/>
                <w:webHidden/>
              </w:rPr>
              <w:tab/>
            </w:r>
            <w:r w:rsidR="0053226B">
              <w:rPr>
                <w:noProof/>
                <w:webHidden/>
              </w:rPr>
              <w:fldChar w:fldCharType="begin"/>
            </w:r>
            <w:r w:rsidR="0053226B">
              <w:rPr>
                <w:noProof/>
                <w:webHidden/>
              </w:rPr>
              <w:instrText xml:space="preserve"> PAGEREF _Toc145954349 \h </w:instrText>
            </w:r>
            <w:r w:rsidR="0053226B">
              <w:rPr>
                <w:noProof/>
                <w:webHidden/>
              </w:rPr>
            </w:r>
            <w:r w:rsidR="0053226B">
              <w:rPr>
                <w:noProof/>
                <w:webHidden/>
              </w:rPr>
              <w:fldChar w:fldCharType="separate"/>
            </w:r>
            <w:r w:rsidR="0053226B">
              <w:rPr>
                <w:noProof/>
                <w:webHidden/>
              </w:rPr>
              <w:t>11</w:t>
            </w:r>
            <w:r w:rsidR="0053226B">
              <w:rPr>
                <w:noProof/>
                <w:webHidden/>
              </w:rPr>
              <w:fldChar w:fldCharType="end"/>
            </w:r>
          </w:hyperlink>
        </w:p>
        <w:p w14:paraId="174BF43E" w14:textId="55E66F07"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145954331"/>
      <w:r w:rsidRPr="00E42EB6">
        <w:lastRenderedPageBreak/>
        <w:t>Project assignment</w:t>
      </w:r>
      <w:bookmarkEnd w:id="3"/>
    </w:p>
    <w:p w14:paraId="3C3BB62F" w14:textId="331C0B11" w:rsidR="00B01BF3" w:rsidRPr="00492252" w:rsidRDefault="00BF7D7B" w:rsidP="00E42EB6">
      <w:pPr>
        <w:pStyle w:val="Heading2"/>
      </w:pPr>
      <w:bookmarkStart w:id="4" w:name="_Toc507670773"/>
      <w:bookmarkStart w:id="5" w:name="_Toc145954332"/>
      <w:r>
        <w:t>Context</w:t>
      </w:r>
      <w:bookmarkEnd w:id="4"/>
      <w:bookmarkEnd w:id="5"/>
    </w:p>
    <w:p w14:paraId="7A453E70" w14:textId="77777777" w:rsidR="00E444F5" w:rsidRPr="003F0A8B" w:rsidRDefault="00E444F5" w:rsidP="00B01BF3">
      <w:pPr>
        <w:rPr>
          <w:iCs/>
        </w:rPr>
      </w:pPr>
    </w:p>
    <w:p w14:paraId="238D07C0" w14:textId="164F3F06" w:rsidR="004506B3" w:rsidRPr="00165BAF" w:rsidRDefault="00130078" w:rsidP="00B01BF3">
      <w:pPr>
        <w:rPr>
          <w:iCs/>
        </w:rPr>
      </w:pPr>
      <w:r>
        <w:rPr>
          <w:iCs/>
        </w:rPr>
        <w:t>The company called ITP Caribbean</w:t>
      </w:r>
      <w:r w:rsidR="00F64E08">
        <w:rPr>
          <w:iCs/>
        </w:rPr>
        <w:t xml:space="preserve"> tasked me to create 2 or 3 solutions for a video call system for their application</w:t>
      </w:r>
      <w:r>
        <w:rPr>
          <w:iCs/>
        </w:rPr>
        <w:t xml:space="preserve">. ITP stands for Information Technology Partners. They provide IT solutions in consultation for their customers. </w:t>
      </w:r>
      <w:r w:rsidR="00A42A5B">
        <w:rPr>
          <w:iCs/>
        </w:rPr>
        <w:t xml:space="preserve">ITP Caribbean </w:t>
      </w:r>
      <w:r w:rsidR="00FF7D84">
        <w:rPr>
          <w:iCs/>
        </w:rPr>
        <w:t>is in</w:t>
      </w:r>
      <w:r w:rsidR="008A4872">
        <w:rPr>
          <w:iCs/>
        </w:rPr>
        <w:t xml:space="preserve"> Rumbastraat in</w:t>
      </w:r>
      <w:r w:rsidR="00A42A5B">
        <w:rPr>
          <w:iCs/>
        </w:rPr>
        <w:t xml:space="preserve"> Oranjestad, Aruba. The Company activities are IT </w:t>
      </w:r>
      <w:r w:rsidR="008A4872">
        <w:rPr>
          <w:iCs/>
        </w:rPr>
        <w:t xml:space="preserve">Consultancy, developing software solutions, network administration </w:t>
      </w:r>
      <w:r w:rsidR="009B66F3">
        <w:rPr>
          <w:iCs/>
        </w:rPr>
        <w:t>services</w:t>
      </w:r>
      <w:r w:rsidR="008A4872">
        <w:rPr>
          <w:iCs/>
        </w:rPr>
        <w:t xml:space="preserve"> and </w:t>
      </w:r>
      <w:r w:rsidR="009B66F3">
        <w:rPr>
          <w:iCs/>
        </w:rPr>
        <w:t xml:space="preserve">ICT </w:t>
      </w:r>
      <w:r w:rsidR="008A4872">
        <w:rPr>
          <w:iCs/>
        </w:rPr>
        <w:t xml:space="preserve">health care. </w:t>
      </w:r>
      <w:r w:rsidR="000A6ED3">
        <w:rPr>
          <w:iCs/>
        </w:rPr>
        <w:t>They’re</w:t>
      </w:r>
      <w:r w:rsidR="008A4872">
        <w:rPr>
          <w:iCs/>
        </w:rPr>
        <w:t xml:space="preserve"> currently working with </w:t>
      </w:r>
      <w:r w:rsidR="000A6ED3">
        <w:rPr>
          <w:iCs/>
        </w:rPr>
        <w:t>one of their largest clients, SVb (Sociale Verzekeringsbank in Aruba)</w:t>
      </w:r>
      <w:r w:rsidR="007A2696">
        <w:rPr>
          <w:iCs/>
        </w:rPr>
        <w:t xml:space="preserve"> to create </w:t>
      </w:r>
      <w:r w:rsidR="00E7381F">
        <w:rPr>
          <w:iCs/>
        </w:rPr>
        <w:t>a</w:t>
      </w:r>
      <w:r w:rsidR="007A2696">
        <w:rPr>
          <w:iCs/>
        </w:rPr>
        <w:t xml:space="preserve"> video call system on the application</w:t>
      </w:r>
      <w:r w:rsidR="000A6ED3">
        <w:rPr>
          <w:iCs/>
        </w:rPr>
        <w:t>.</w:t>
      </w:r>
      <w:r w:rsidR="004D225B">
        <w:rPr>
          <w:iCs/>
        </w:rPr>
        <w:t xml:space="preserve"> The application is called PRAS, it stands for </w:t>
      </w:r>
      <w:r w:rsidR="00E0245B">
        <w:rPr>
          <w:iCs/>
        </w:rPr>
        <w:t>Pensioen Registratie en Administratie Systeem.</w:t>
      </w:r>
    </w:p>
    <w:p w14:paraId="3C3BB636" w14:textId="77777777" w:rsidR="00841390" w:rsidRPr="000F51EC" w:rsidRDefault="00841390" w:rsidP="00B01BF3"/>
    <w:p w14:paraId="3C3BB637" w14:textId="5D9B325D" w:rsidR="00B01BF3" w:rsidRPr="00E42EB6" w:rsidRDefault="000F51EC" w:rsidP="00E42EB6">
      <w:pPr>
        <w:pStyle w:val="Heading2"/>
      </w:pPr>
      <w:bookmarkStart w:id="6" w:name="_Toc145954333"/>
      <w:bookmarkStart w:id="7" w:name="_Toc327581046"/>
      <w:bookmarkStart w:id="8" w:name="_Toc327581596"/>
      <w:bookmarkStart w:id="9" w:name="_Toc327583376"/>
      <w:r w:rsidRPr="00E42EB6">
        <w:t>Goal of the project</w:t>
      </w:r>
      <w:bookmarkEnd w:id="6"/>
    </w:p>
    <w:p w14:paraId="190EA6A2" w14:textId="77777777" w:rsidR="003634CC" w:rsidRPr="003F0A8B" w:rsidRDefault="003634CC" w:rsidP="00BF7D7B">
      <w:pPr>
        <w:rPr>
          <w:iCs/>
        </w:rPr>
      </w:pPr>
    </w:p>
    <w:p w14:paraId="09CA9F75" w14:textId="77777777" w:rsidR="00C63537" w:rsidRDefault="00C63537" w:rsidP="00543DBC">
      <w:pPr>
        <w:pStyle w:val="ListParagraph"/>
        <w:numPr>
          <w:ilvl w:val="0"/>
          <w:numId w:val="30"/>
        </w:numPr>
      </w:pPr>
      <w:r>
        <w:t>Why is the project being done?</w:t>
      </w:r>
    </w:p>
    <w:p w14:paraId="7AB2BD3F" w14:textId="231091C0" w:rsidR="00C63537" w:rsidRDefault="0027229D" w:rsidP="00543DBC">
      <w:r>
        <w:t>C</w:t>
      </w:r>
      <w:r w:rsidR="00C63537">
        <w:t>urrent</w:t>
      </w:r>
      <w:r w:rsidR="00E46318">
        <w:t>ly</w:t>
      </w:r>
      <w:r w:rsidR="00C63537">
        <w:t xml:space="preserve"> </w:t>
      </w:r>
      <w:r w:rsidR="00E7381F">
        <w:t>one of the</w:t>
      </w:r>
      <w:r w:rsidR="00707A22">
        <w:t xml:space="preserve"> </w:t>
      </w:r>
      <w:r w:rsidR="003F14E6">
        <w:t xml:space="preserve">pension </w:t>
      </w:r>
      <w:r w:rsidR="00E646B2">
        <w:t>departments</w:t>
      </w:r>
      <w:r w:rsidR="003F14E6">
        <w:t xml:space="preserve"> </w:t>
      </w:r>
      <w:r w:rsidR="007701DB">
        <w:t>have</w:t>
      </w:r>
      <w:r w:rsidR="00E7381F">
        <w:t xml:space="preserve"> to </w:t>
      </w:r>
      <w:r w:rsidR="009B66F3">
        <w:t xml:space="preserve">determine </w:t>
      </w:r>
      <w:r w:rsidR="00E7381F">
        <w:t>if the retirees</w:t>
      </w:r>
      <w:r w:rsidR="007701DB">
        <w:t xml:space="preserve"> </w:t>
      </w:r>
      <w:r w:rsidR="00E7381F">
        <w:t>that live abroad are still alive.</w:t>
      </w:r>
      <w:r w:rsidR="00707A22">
        <w:t xml:space="preserve"> </w:t>
      </w:r>
      <w:r w:rsidR="00E7381F">
        <w:t>The determination if a person is still alive, is done by using</w:t>
      </w:r>
      <w:r w:rsidR="0074426A">
        <w:t xml:space="preserve"> a</w:t>
      </w:r>
      <w:r w:rsidR="00E7381F">
        <w:t xml:space="preserve"> WhatsApp video call facility on a tablet, </w:t>
      </w:r>
      <w:r>
        <w:t xml:space="preserve">which is a bit of a hassle to do. </w:t>
      </w:r>
      <w:r w:rsidR="00672EB8">
        <w:t xml:space="preserve">The tablet has to be operational and up to date. </w:t>
      </w:r>
      <w:r w:rsidR="00490E95">
        <w:t xml:space="preserve">The employees </w:t>
      </w:r>
      <w:r w:rsidR="000C323B">
        <w:t>have</w:t>
      </w:r>
      <w:r w:rsidR="0074426A">
        <w:t xml:space="preserve"> to</w:t>
      </w:r>
      <w:r w:rsidR="00490E95">
        <w:t xml:space="preserve"> search for </w:t>
      </w:r>
      <w:r w:rsidR="000C323B">
        <w:t xml:space="preserve">the retired </w:t>
      </w:r>
      <w:r w:rsidR="00490E95">
        <w:t xml:space="preserve">person on WhatsApp, which </w:t>
      </w:r>
      <w:r w:rsidR="009B66F3">
        <w:t xml:space="preserve">requires </w:t>
      </w:r>
      <w:r w:rsidR="000C323B">
        <w:t xml:space="preserve">a bit of manual work </w:t>
      </w:r>
      <w:r w:rsidR="00DD4428">
        <w:t>and could be error prone</w:t>
      </w:r>
      <w:r w:rsidR="000C323B">
        <w:t>.</w:t>
      </w:r>
    </w:p>
    <w:p w14:paraId="1F6C06FA" w14:textId="77777777" w:rsidR="00543DBC" w:rsidRDefault="00543DBC" w:rsidP="00C63537">
      <w:pPr>
        <w:pStyle w:val="ListParagraph"/>
      </w:pPr>
    </w:p>
    <w:p w14:paraId="3C3BB639" w14:textId="21F12CD8" w:rsidR="00B01BF3" w:rsidRDefault="00C63537" w:rsidP="00052B38">
      <w:pPr>
        <w:pStyle w:val="ListParagraph"/>
        <w:numPr>
          <w:ilvl w:val="0"/>
          <w:numId w:val="30"/>
        </w:numPr>
      </w:pPr>
      <w:r w:rsidRPr="00C63537">
        <w:t>What would the new preferred situation look like?</w:t>
      </w:r>
    </w:p>
    <w:p w14:paraId="48D416E6" w14:textId="2E5CAB92" w:rsidR="00543DBC" w:rsidRDefault="00543DBC" w:rsidP="00543DBC">
      <w:r>
        <w:t>The preferred situation is to have the video call system on the PRAS application system, to have everything easy to access and easy to use</w:t>
      </w:r>
      <w:r w:rsidR="00672EB8">
        <w:t xml:space="preserve"> in one system. </w:t>
      </w:r>
      <w:r w:rsidR="00E646B2" w:rsidRPr="00DE6961">
        <w:t>The calls will be logged automatically when the call is started and ended and at what time the call has taken place and by which employees.</w:t>
      </w:r>
      <w:r w:rsidR="00D81F1A">
        <w:t xml:space="preserve"> </w:t>
      </w:r>
    </w:p>
    <w:p w14:paraId="582A867B" w14:textId="77777777" w:rsidR="00543DBC" w:rsidRDefault="00543DBC" w:rsidP="00543DBC">
      <w:pPr>
        <w:pStyle w:val="ListParagraph"/>
      </w:pPr>
    </w:p>
    <w:p w14:paraId="379F5887" w14:textId="3B3B6DD7" w:rsidR="00C63537" w:rsidRDefault="00C63537" w:rsidP="00052B38">
      <w:pPr>
        <w:pStyle w:val="ListParagraph"/>
        <w:numPr>
          <w:ilvl w:val="0"/>
          <w:numId w:val="30"/>
        </w:numPr>
      </w:pPr>
      <w:r w:rsidRPr="00C63537">
        <w:t>What are the advantages of this project?</w:t>
      </w:r>
    </w:p>
    <w:p w14:paraId="33226874" w14:textId="05625832" w:rsidR="00543DBC" w:rsidRDefault="00672EB8" w:rsidP="00543DBC">
      <w:r>
        <w:t xml:space="preserve">The advantages of this project </w:t>
      </w:r>
      <w:r w:rsidR="00490E95">
        <w:t>are</w:t>
      </w:r>
      <w:r>
        <w:t xml:space="preserve"> to provide accuracy and efficiency to the SVb employees who needs to make a call</w:t>
      </w:r>
      <w:r w:rsidR="00490E95">
        <w:t xml:space="preserve"> video to the retirees that are living abroad. The system will also reduce human errors.</w:t>
      </w:r>
    </w:p>
    <w:p w14:paraId="5F81CFB5" w14:textId="77777777" w:rsidR="00543DBC" w:rsidRDefault="00543DBC" w:rsidP="00543DBC"/>
    <w:p w14:paraId="61208199" w14:textId="03CF3924" w:rsidR="00C63537" w:rsidRDefault="00C63537" w:rsidP="00052B38">
      <w:pPr>
        <w:pStyle w:val="ListParagraph"/>
        <w:numPr>
          <w:ilvl w:val="0"/>
          <w:numId w:val="30"/>
        </w:numPr>
      </w:pPr>
      <w:r w:rsidRPr="00C63537">
        <w:t>How does this project add value to the company/context?</w:t>
      </w:r>
    </w:p>
    <w:p w14:paraId="2F2C090D" w14:textId="76E86496" w:rsidR="00543DBC" w:rsidRDefault="004F511D" w:rsidP="00543DBC">
      <w:r>
        <w:t>The project adds value to reduce the use of tablets and reduce the cost to buy new tables and maintain it. They only need to use the PRAS application system to manage the video calls</w:t>
      </w:r>
      <w:r w:rsidR="00DD4428">
        <w:t xml:space="preserve"> and everything they need to do for checking up on retirees is on the PRAS application.</w:t>
      </w:r>
    </w:p>
    <w:p w14:paraId="07ED5D90" w14:textId="77777777" w:rsidR="00543DBC" w:rsidRDefault="00543DBC" w:rsidP="00543DBC"/>
    <w:p w14:paraId="248E956C" w14:textId="224E8A22" w:rsidR="00C63537" w:rsidRDefault="00C63537" w:rsidP="00052B38">
      <w:pPr>
        <w:pStyle w:val="ListParagraph"/>
        <w:numPr>
          <w:ilvl w:val="0"/>
          <w:numId w:val="30"/>
        </w:numPr>
      </w:pPr>
      <w:r w:rsidRPr="00C63537">
        <w:t>Which possibilities does the ICT product offer that the project will realize?</w:t>
      </w:r>
    </w:p>
    <w:p w14:paraId="64A93B25" w14:textId="2306999E" w:rsidR="00543DBC" w:rsidRDefault="009D7E55" w:rsidP="00543DBC">
      <w:r>
        <w:t xml:space="preserve">ICT </w:t>
      </w:r>
      <w:r w:rsidR="00565221">
        <w:t>products</w:t>
      </w:r>
      <w:r>
        <w:t xml:space="preserve"> offer</w:t>
      </w:r>
      <w:r w:rsidR="00FC7CA7">
        <w:t>s a better way to make a video call on the PRAS application</w:t>
      </w:r>
      <w:r w:rsidR="00991D22">
        <w:t xml:space="preserve">. It also offers hands in in the application, no more external </w:t>
      </w:r>
      <w:r w:rsidR="003F0A8B">
        <w:t>technology,</w:t>
      </w:r>
      <w:r w:rsidR="00991D22">
        <w:t xml:space="preserve"> or software to make e video call to the retirees.</w:t>
      </w:r>
    </w:p>
    <w:p w14:paraId="55E9C158" w14:textId="77777777" w:rsidR="00E444F5" w:rsidRDefault="00E444F5" w:rsidP="00B01BF3"/>
    <w:p w14:paraId="3C3BB63A" w14:textId="5B84F77F" w:rsidR="00B01BF3" w:rsidRPr="00E42EB6" w:rsidRDefault="000F51EC" w:rsidP="00E42EB6">
      <w:pPr>
        <w:pStyle w:val="Heading2"/>
      </w:pPr>
      <w:bookmarkStart w:id="10" w:name="_Toc145954334"/>
      <w:bookmarkEnd w:id="7"/>
      <w:bookmarkEnd w:id="8"/>
      <w:bookmarkEnd w:id="9"/>
      <w:r w:rsidRPr="00E42EB6">
        <w:t>Scope and preconditions</w:t>
      </w:r>
      <w:bookmarkEnd w:id="10"/>
    </w:p>
    <w:p w14:paraId="3C3BB63C" w14:textId="77777777" w:rsidR="00B01BF3" w:rsidRPr="003F0A8B" w:rsidRDefault="00B01BF3" w:rsidP="00B01BF3">
      <w:pPr>
        <w:rPr>
          <w:iC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commentRangeStart w:id="11"/>
            <w:r w:rsidRPr="00DE6961">
              <w:rPr>
                <w:b/>
                <w:sz w:val="20"/>
              </w:rPr>
              <w:t>Outside</w:t>
            </w:r>
            <w:r w:rsidR="00EE3FFB" w:rsidRPr="00DE6961">
              <w:rPr>
                <w:b/>
                <w:sz w:val="20"/>
              </w:rPr>
              <w:t xml:space="preserve"> scope</w:t>
            </w:r>
            <w:r w:rsidR="00B01BF3" w:rsidRPr="00DE6961">
              <w:rPr>
                <w:b/>
                <w:sz w:val="20"/>
              </w:rPr>
              <w:t>:</w:t>
            </w:r>
            <w:commentRangeEnd w:id="11"/>
            <w:r w:rsidR="006969B5" w:rsidRPr="00DE6961">
              <w:rPr>
                <w:rStyle w:val="CommentReference"/>
                <w:rFonts w:ascii="Tahoma" w:hAnsi="Tahoma"/>
                <w:i/>
                <w:lang w:val="en-GB" w:eastAsia="nl-NL"/>
              </w:rPr>
              <w:commentReference w:id="11"/>
            </w:r>
          </w:p>
        </w:tc>
      </w:tr>
      <w:tr w:rsidR="00B01BF3" w:rsidRPr="00C63FDB" w14:paraId="3C3BB642" w14:textId="77777777" w:rsidTr="00B01BF3">
        <w:trPr>
          <w:cantSplit/>
          <w:trHeight w:val="340"/>
        </w:trPr>
        <w:tc>
          <w:tcPr>
            <w:tcW w:w="4536" w:type="dxa"/>
          </w:tcPr>
          <w:p w14:paraId="3C3BB640" w14:textId="60083BF9" w:rsidR="00B01BF3" w:rsidRPr="008A00FA" w:rsidRDefault="003961EE" w:rsidP="00B01BF3">
            <w:pPr>
              <w:pStyle w:val="Tabelbody"/>
              <w:numPr>
                <w:ilvl w:val="0"/>
                <w:numId w:val="5"/>
              </w:numPr>
              <w:spacing w:after="0"/>
              <w:rPr>
                <w:sz w:val="20"/>
              </w:rPr>
            </w:pPr>
            <w:r>
              <w:rPr>
                <w:sz w:val="20"/>
              </w:rPr>
              <w:t>Come up with 2 or 3 solutions for video call</w:t>
            </w:r>
            <w:r w:rsidR="0073109E">
              <w:rPr>
                <w:sz w:val="20"/>
              </w:rPr>
              <w:t xml:space="preserve"> system</w:t>
            </w:r>
            <w:r w:rsidR="005C7433">
              <w:rPr>
                <w:sz w:val="20"/>
              </w:rPr>
              <w:t>.</w:t>
            </w:r>
          </w:p>
        </w:tc>
        <w:tc>
          <w:tcPr>
            <w:tcW w:w="4820" w:type="dxa"/>
          </w:tcPr>
          <w:p w14:paraId="3C3BB641" w14:textId="033EB544" w:rsidR="00B01BF3" w:rsidRPr="008A00FA" w:rsidRDefault="00997010" w:rsidP="00B01BF3">
            <w:pPr>
              <w:pStyle w:val="Tabelbody"/>
              <w:numPr>
                <w:ilvl w:val="0"/>
                <w:numId w:val="10"/>
              </w:numPr>
              <w:spacing w:after="0"/>
              <w:rPr>
                <w:sz w:val="20"/>
              </w:rPr>
            </w:pPr>
            <w:r>
              <w:rPr>
                <w:sz w:val="20"/>
              </w:rPr>
              <w:t xml:space="preserve">Implement the </w:t>
            </w:r>
            <w:r w:rsidR="00BD7AB5">
              <w:rPr>
                <w:sz w:val="20"/>
              </w:rPr>
              <w:t xml:space="preserve">prototype </w:t>
            </w:r>
            <w:r>
              <w:rPr>
                <w:sz w:val="20"/>
              </w:rPr>
              <w:t xml:space="preserve">project </w:t>
            </w:r>
            <w:r w:rsidR="00FA3B25">
              <w:rPr>
                <w:sz w:val="20"/>
              </w:rPr>
              <w:t>in production</w:t>
            </w:r>
            <w:r w:rsidR="00BD7AB5">
              <w:rPr>
                <w:sz w:val="20"/>
              </w:rPr>
              <w:t>.</w:t>
            </w:r>
          </w:p>
        </w:tc>
      </w:tr>
      <w:tr w:rsidR="00B01BF3" w:rsidRPr="00C63FDB" w14:paraId="3C3BB645" w14:textId="77777777" w:rsidTr="00B01BF3">
        <w:trPr>
          <w:cantSplit/>
          <w:trHeight w:val="340"/>
        </w:trPr>
        <w:tc>
          <w:tcPr>
            <w:tcW w:w="4536" w:type="dxa"/>
          </w:tcPr>
          <w:p w14:paraId="3C3BB643" w14:textId="0FC79C2A" w:rsidR="00B01BF3" w:rsidRPr="00C63FDB" w:rsidRDefault="00004C44" w:rsidP="00B01BF3">
            <w:pPr>
              <w:pStyle w:val="Tabelbody"/>
              <w:numPr>
                <w:ilvl w:val="0"/>
                <w:numId w:val="5"/>
              </w:numPr>
              <w:spacing w:after="0"/>
              <w:rPr>
                <w:sz w:val="20"/>
              </w:rPr>
            </w:pPr>
            <w:r>
              <w:rPr>
                <w:sz w:val="20"/>
              </w:rPr>
              <w:t>Create the prototype</w:t>
            </w:r>
            <w:r w:rsidR="00997010">
              <w:rPr>
                <w:sz w:val="20"/>
              </w:rPr>
              <w:t>s</w:t>
            </w:r>
            <w:r>
              <w:rPr>
                <w:sz w:val="20"/>
              </w:rPr>
              <w:t xml:space="preserve"> on the PRAS application</w:t>
            </w:r>
            <w:r w:rsidR="005C7433">
              <w:rPr>
                <w:sz w:val="20"/>
              </w:rPr>
              <w:t>.</w:t>
            </w:r>
          </w:p>
        </w:tc>
        <w:tc>
          <w:tcPr>
            <w:tcW w:w="4820" w:type="dxa"/>
          </w:tcPr>
          <w:p w14:paraId="3C3BB644" w14:textId="0D5B6F5B" w:rsidR="00B01BF3" w:rsidRPr="00C63FDB" w:rsidRDefault="00BD7AB5" w:rsidP="00B01BF3">
            <w:pPr>
              <w:pStyle w:val="Tabelbody"/>
              <w:numPr>
                <w:ilvl w:val="0"/>
                <w:numId w:val="10"/>
              </w:numPr>
              <w:spacing w:after="0"/>
              <w:rPr>
                <w:sz w:val="20"/>
              </w:rPr>
            </w:pPr>
            <w:commentRangeStart w:id="12"/>
            <w:r>
              <w:rPr>
                <w:sz w:val="20"/>
              </w:rPr>
              <w:t xml:space="preserve">Pay </w:t>
            </w:r>
            <w:r w:rsidR="00BF2CE9">
              <w:rPr>
                <w:sz w:val="20"/>
              </w:rPr>
              <w:t>acquisition of</w:t>
            </w:r>
            <w:r>
              <w:rPr>
                <w:sz w:val="20"/>
              </w:rPr>
              <w:t xml:space="preserve"> subscription for making a video call.</w:t>
            </w:r>
            <w:commentRangeEnd w:id="12"/>
            <w:r w:rsidR="00FA3B25">
              <w:rPr>
                <w:rStyle w:val="CommentReference"/>
                <w:rFonts w:ascii="Tahoma" w:hAnsi="Tahoma"/>
                <w:i/>
                <w:lang w:val="en-GB" w:eastAsia="nl-NL"/>
              </w:rPr>
              <w:commentReference w:id="12"/>
            </w:r>
          </w:p>
        </w:tc>
      </w:tr>
      <w:tr w:rsidR="005C7433" w:rsidRPr="00C63FDB" w14:paraId="7076F4FA" w14:textId="77777777" w:rsidTr="00B01BF3">
        <w:trPr>
          <w:cantSplit/>
          <w:trHeight w:val="340"/>
        </w:trPr>
        <w:tc>
          <w:tcPr>
            <w:tcW w:w="4536" w:type="dxa"/>
          </w:tcPr>
          <w:p w14:paraId="1CB282A9" w14:textId="5F3D05E6" w:rsidR="005C7433" w:rsidRDefault="005C7433" w:rsidP="00B01BF3">
            <w:pPr>
              <w:pStyle w:val="Tabelbody"/>
              <w:numPr>
                <w:ilvl w:val="0"/>
                <w:numId w:val="5"/>
              </w:numPr>
              <w:spacing w:after="0"/>
              <w:rPr>
                <w:sz w:val="20"/>
              </w:rPr>
            </w:pPr>
            <w:r>
              <w:rPr>
                <w:sz w:val="20"/>
              </w:rPr>
              <w:t>Familiarize with the application and</w:t>
            </w:r>
            <w:r w:rsidR="0073109E">
              <w:rPr>
                <w:sz w:val="20"/>
              </w:rPr>
              <w:t xml:space="preserve"> the</w:t>
            </w:r>
            <w:r>
              <w:rPr>
                <w:sz w:val="20"/>
              </w:rPr>
              <w:t xml:space="preserve"> process.</w:t>
            </w:r>
          </w:p>
        </w:tc>
        <w:tc>
          <w:tcPr>
            <w:tcW w:w="4820" w:type="dxa"/>
          </w:tcPr>
          <w:p w14:paraId="074B57E1" w14:textId="7FE3F57C" w:rsidR="005C7433" w:rsidRPr="00C63FDB" w:rsidRDefault="005C7433" w:rsidP="00B01BF3">
            <w:pPr>
              <w:pStyle w:val="Tabelbody"/>
              <w:numPr>
                <w:ilvl w:val="0"/>
                <w:numId w:val="10"/>
              </w:numPr>
              <w:spacing w:after="0"/>
              <w:rPr>
                <w:sz w:val="20"/>
              </w:rPr>
            </w:pPr>
          </w:p>
        </w:tc>
      </w:tr>
      <w:tr w:rsidR="005C7433" w:rsidRPr="00C63FDB" w14:paraId="53459636" w14:textId="77777777" w:rsidTr="00B01BF3">
        <w:trPr>
          <w:cantSplit/>
          <w:trHeight w:val="340"/>
        </w:trPr>
        <w:tc>
          <w:tcPr>
            <w:tcW w:w="4536" w:type="dxa"/>
          </w:tcPr>
          <w:p w14:paraId="417CDDF5" w14:textId="14574884" w:rsidR="005C7433" w:rsidRDefault="00997010" w:rsidP="00B01BF3">
            <w:pPr>
              <w:pStyle w:val="Tabelbody"/>
              <w:numPr>
                <w:ilvl w:val="0"/>
                <w:numId w:val="5"/>
              </w:numPr>
              <w:spacing w:after="0"/>
              <w:rPr>
                <w:sz w:val="20"/>
              </w:rPr>
            </w:pPr>
            <w:r w:rsidRPr="00997010">
              <w:rPr>
                <w:sz w:val="20"/>
              </w:rPr>
              <w:t>Ensuring code quality and test</w:t>
            </w:r>
          </w:p>
        </w:tc>
        <w:tc>
          <w:tcPr>
            <w:tcW w:w="4820" w:type="dxa"/>
          </w:tcPr>
          <w:p w14:paraId="6E5BCFF3" w14:textId="06234DCA" w:rsidR="005C7433" w:rsidRDefault="005C7433" w:rsidP="00B01BF3">
            <w:pPr>
              <w:pStyle w:val="Tabelbody"/>
              <w:numPr>
                <w:ilvl w:val="0"/>
                <w:numId w:val="10"/>
              </w:numPr>
              <w:spacing w:after="0"/>
              <w:rPr>
                <w:sz w:val="20"/>
              </w:rPr>
            </w:pPr>
          </w:p>
        </w:tc>
      </w:tr>
      <w:tr w:rsidR="00997010" w:rsidRPr="00C63FDB" w14:paraId="65BE64B6" w14:textId="77777777" w:rsidTr="00B01BF3">
        <w:trPr>
          <w:cantSplit/>
          <w:trHeight w:val="340"/>
        </w:trPr>
        <w:tc>
          <w:tcPr>
            <w:tcW w:w="4536" w:type="dxa"/>
          </w:tcPr>
          <w:p w14:paraId="43F39D79" w14:textId="4F51D19F" w:rsidR="00997010" w:rsidRPr="00997010" w:rsidRDefault="00997010" w:rsidP="00B01BF3">
            <w:pPr>
              <w:pStyle w:val="Tabelbody"/>
              <w:numPr>
                <w:ilvl w:val="0"/>
                <w:numId w:val="5"/>
              </w:numPr>
              <w:spacing w:after="0"/>
              <w:rPr>
                <w:sz w:val="20"/>
              </w:rPr>
            </w:pPr>
            <w:r w:rsidRPr="00997010">
              <w:rPr>
                <w:sz w:val="20"/>
              </w:rPr>
              <w:t>Create wireframe</w:t>
            </w:r>
          </w:p>
        </w:tc>
        <w:tc>
          <w:tcPr>
            <w:tcW w:w="4820" w:type="dxa"/>
          </w:tcPr>
          <w:p w14:paraId="73ECFD4D" w14:textId="77777777" w:rsidR="00997010" w:rsidRDefault="00997010" w:rsidP="00B01BF3">
            <w:pPr>
              <w:pStyle w:val="Tabelbody"/>
              <w:numPr>
                <w:ilvl w:val="0"/>
                <w:numId w:val="10"/>
              </w:numPr>
              <w:spacing w:after="0"/>
              <w:rPr>
                <w:sz w:val="20"/>
              </w:rPr>
            </w:pPr>
          </w:p>
        </w:tc>
      </w:tr>
      <w:tr w:rsidR="00997010" w:rsidRPr="00C63FDB" w14:paraId="1903BF55" w14:textId="77777777" w:rsidTr="00B01BF3">
        <w:trPr>
          <w:cantSplit/>
          <w:trHeight w:val="340"/>
        </w:trPr>
        <w:tc>
          <w:tcPr>
            <w:tcW w:w="4536" w:type="dxa"/>
          </w:tcPr>
          <w:p w14:paraId="06FC0021" w14:textId="0DC5500B" w:rsidR="00997010" w:rsidRPr="00997010" w:rsidRDefault="00997010" w:rsidP="00B01BF3">
            <w:pPr>
              <w:pStyle w:val="Tabelbody"/>
              <w:numPr>
                <w:ilvl w:val="0"/>
                <w:numId w:val="5"/>
              </w:numPr>
              <w:spacing w:after="0"/>
              <w:rPr>
                <w:sz w:val="20"/>
              </w:rPr>
            </w:pPr>
            <w:r w:rsidRPr="00997010">
              <w:rPr>
                <w:sz w:val="20"/>
              </w:rPr>
              <w:lastRenderedPageBreak/>
              <w:t>Create research document</w:t>
            </w:r>
          </w:p>
        </w:tc>
        <w:tc>
          <w:tcPr>
            <w:tcW w:w="4820" w:type="dxa"/>
          </w:tcPr>
          <w:p w14:paraId="0C9DB3B4" w14:textId="77777777" w:rsidR="00997010" w:rsidRDefault="00997010" w:rsidP="00B01BF3">
            <w:pPr>
              <w:pStyle w:val="Tabelbody"/>
              <w:numPr>
                <w:ilvl w:val="0"/>
                <w:numId w:val="10"/>
              </w:numPr>
              <w:spacing w:after="0"/>
              <w:rPr>
                <w:sz w:val="20"/>
              </w:rPr>
            </w:pPr>
          </w:p>
        </w:tc>
      </w:tr>
      <w:tr w:rsidR="00997010" w:rsidRPr="00C63FDB" w14:paraId="21E27E37" w14:textId="77777777" w:rsidTr="00B01BF3">
        <w:trPr>
          <w:cantSplit/>
          <w:trHeight w:val="340"/>
        </w:trPr>
        <w:tc>
          <w:tcPr>
            <w:tcW w:w="4536" w:type="dxa"/>
          </w:tcPr>
          <w:p w14:paraId="585B1DF5" w14:textId="5224F6B3" w:rsidR="00997010" w:rsidRPr="00997010" w:rsidRDefault="00997010" w:rsidP="00B01BF3">
            <w:pPr>
              <w:pStyle w:val="Tabelbody"/>
              <w:numPr>
                <w:ilvl w:val="0"/>
                <w:numId w:val="5"/>
              </w:numPr>
              <w:spacing w:after="0"/>
              <w:rPr>
                <w:sz w:val="20"/>
              </w:rPr>
            </w:pPr>
            <w:r w:rsidRPr="00997010">
              <w:rPr>
                <w:sz w:val="20"/>
              </w:rPr>
              <w:t>Create C4 architecture diagram</w:t>
            </w:r>
          </w:p>
        </w:tc>
        <w:tc>
          <w:tcPr>
            <w:tcW w:w="4820" w:type="dxa"/>
          </w:tcPr>
          <w:p w14:paraId="3A993066" w14:textId="77777777" w:rsidR="00997010" w:rsidRDefault="00997010" w:rsidP="00B01BF3">
            <w:pPr>
              <w:pStyle w:val="Tabelbody"/>
              <w:numPr>
                <w:ilvl w:val="0"/>
                <w:numId w:val="10"/>
              </w:numPr>
              <w:spacing w:after="0"/>
              <w:rPr>
                <w:sz w:val="20"/>
              </w:rPr>
            </w:pPr>
          </w:p>
        </w:tc>
      </w:tr>
      <w:tr w:rsidR="00FA3B25" w:rsidRPr="00C63FDB" w14:paraId="4B8F465F" w14:textId="77777777" w:rsidTr="00B01BF3">
        <w:trPr>
          <w:cantSplit/>
          <w:trHeight w:val="340"/>
        </w:trPr>
        <w:tc>
          <w:tcPr>
            <w:tcW w:w="4536" w:type="dxa"/>
          </w:tcPr>
          <w:p w14:paraId="7661F596" w14:textId="7C213E14" w:rsidR="00FA3B25" w:rsidRPr="00997010" w:rsidRDefault="00FA3B25" w:rsidP="00B01BF3">
            <w:pPr>
              <w:pStyle w:val="Tabelbody"/>
              <w:numPr>
                <w:ilvl w:val="0"/>
                <w:numId w:val="5"/>
              </w:numPr>
              <w:spacing w:after="0"/>
              <w:rPr>
                <w:sz w:val="20"/>
              </w:rPr>
            </w:pPr>
            <w:r>
              <w:rPr>
                <w:sz w:val="20"/>
              </w:rPr>
              <w:t>Create an implementation guide.</w:t>
            </w:r>
          </w:p>
        </w:tc>
        <w:tc>
          <w:tcPr>
            <w:tcW w:w="4820" w:type="dxa"/>
          </w:tcPr>
          <w:p w14:paraId="27177FD1" w14:textId="77777777" w:rsidR="00FA3B25" w:rsidRDefault="00FA3B25" w:rsidP="00B01BF3">
            <w:pPr>
              <w:pStyle w:val="Tabelbody"/>
              <w:numPr>
                <w:ilvl w:val="0"/>
                <w:numId w:val="10"/>
              </w:numPr>
              <w:spacing w:after="0"/>
              <w:rPr>
                <w:sz w:val="20"/>
              </w:rPr>
            </w:pPr>
          </w:p>
        </w:tc>
      </w:tr>
    </w:tbl>
    <w:p w14:paraId="0EAE14A9" w14:textId="77777777" w:rsidR="00235BE8" w:rsidRDefault="00235BE8" w:rsidP="00B01BF3"/>
    <w:p w14:paraId="0DDCBF4A" w14:textId="77777777" w:rsidR="003F0A8B" w:rsidRDefault="003F0A8B" w:rsidP="00B01BF3">
      <w:pPr>
        <w:rPr>
          <w:i/>
          <w:sz w:val="16"/>
          <w:szCs w:val="16"/>
        </w:rPr>
      </w:pPr>
    </w:p>
    <w:p w14:paraId="13CA24E5" w14:textId="7D213EBC" w:rsidR="00235BE8" w:rsidRPr="00DE6961" w:rsidRDefault="00235BE8" w:rsidP="00B01BF3">
      <w:pPr>
        <w:rPr>
          <w:iCs/>
        </w:rPr>
      </w:pPr>
      <w:r w:rsidRPr="00DE6961">
        <w:rPr>
          <w:iCs/>
        </w:rPr>
        <w:t>The preconditions</w:t>
      </w:r>
    </w:p>
    <w:p w14:paraId="21E15409" w14:textId="56D8FCB2" w:rsidR="00235BE8" w:rsidRPr="00DE6961" w:rsidRDefault="00BD7AB5" w:rsidP="00235BE8">
      <w:pPr>
        <w:pStyle w:val="ListParagraph"/>
        <w:numPr>
          <w:ilvl w:val="0"/>
          <w:numId w:val="38"/>
        </w:numPr>
        <w:rPr>
          <w:iCs/>
        </w:rPr>
      </w:pPr>
      <w:r w:rsidRPr="00DE6961">
        <w:rPr>
          <w:iCs/>
        </w:rPr>
        <w:t>M</w:t>
      </w:r>
      <w:r w:rsidR="00235BE8" w:rsidRPr="00DE6961">
        <w:rPr>
          <w:iCs/>
        </w:rPr>
        <w:t xml:space="preserve">ake the prototypes on the PRAS system. </w:t>
      </w:r>
    </w:p>
    <w:p w14:paraId="64D15C6E" w14:textId="4AD0DF98" w:rsidR="00235BE8" w:rsidRPr="00DE6961" w:rsidRDefault="00F55866" w:rsidP="00235BE8">
      <w:pPr>
        <w:pStyle w:val="ListParagraph"/>
        <w:numPr>
          <w:ilvl w:val="0"/>
          <w:numId w:val="38"/>
        </w:numPr>
        <w:rPr>
          <w:iCs/>
        </w:rPr>
      </w:pPr>
      <w:r w:rsidRPr="00DE6961">
        <w:rPr>
          <w:iCs/>
        </w:rPr>
        <w:t xml:space="preserve">Make use of </w:t>
      </w:r>
      <w:r w:rsidR="00235BE8" w:rsidRPr="00DE6961">
        <w:rPr>
          <w:iCs/>
        </w:rPr>
        <w:t>company laptop</w:t>
      </w:r>
      <w:r w:rsidR="0081762A" w:rsidRPr="00DE6961">
        <w:rPr>
          <w:iCs/>
        </w:rPr>
        <w:t xml:space="preserve">, it has all the </w:t>
      </w:r>
      <w:r w:rsidR="003F0A8B" w:rsidRPr="00DE6961">
        <w:rPr>
          <w:iCs/>
        </w:rPr>
        <w:t>environments</w:t>
      </w:r>
      <w:r w:rsidR="0081762A" w:rsidRPr="00DE6961">
        <w:rPr>
          <w:iCs/>
        </w:rPr>
        <w:t xml:space="preserve"> set</w:t>
      </w:r>
      <w:ins w:id="13" w:author="Edwin Roos" w:date="2023-09-11T13:10:00Z">
        <w:r w:rsidR="00FA3B25" w:rsidRPr="00DE6961">
          <w:rPr>
            <w:iCs/>
          </w:rPr>
          <w:t xml:space="preserve"> </w:t>
        </w:r>
      </w:ins>
      <w:r w:rsidR="0081762A" w:rsidRPr="00DE6961">
        <w:rPr>
          <w:iCs/>
        </w:rPr>
        <w:t>up to make the prototypes</w:t>
      </w:r>
      <w:r w:rsidR="00235BE8" w:rsidRPr="00DE6961">
        <w:rPr>
          <w:iCs/>
        </w:rPr>
        <w:t>.</w:t>
      </w:r>
    </w:p>
    <w:p w14:paraId="5846C59D" w14:textId="606E372E" w:rsidR="00235BE8" w:rsidRPr="00DE6961" w:rsidRDefault="00BD7AB5" w:rsidP="00235BE8">
      <w:pPr>
        <w:pStyle w:val="ListParagraph"/>
        <w:numPr>
          <w:ilvl w:val="0"/>
          <w:numId w:val="38"/>
        </w:numPr>
        <w:rPr>
          <w:iCs/>
        </w:rPr>
      </w:pPr>
      <w:r w:rsidRPr="00DE6961">
        <w:rPr>
          <w:iCs/>
        </w:rPr>
        <w:t>Use VB.net to program the prototypes.</w:t>
      </w:r>
    </w:p>
    <w:p w14:paraId="2329F8FA" w14:textId="633DC767" w:rsidR="00BD7AB5" w:rsidRPr="00DE6961" w:rsidRDefault="00BD7AB5" w:rsidP="00235BE8">
      <w:pPr>
        <w:pStyle w:val="ListParagraph"/>
        <w:numPr>
          <w:ilvl w:val="0"/>
          <w:numId w:val="38"/>
        </w:numPr>
        <w:rPr>
          <w:iCs/>
        </w:rPr>
      </w:pPr>
      <w:r w:rsidRPr="00DE6961">
        <w:rPr>
          <w:iCs/>
        </w:rPr>
        <w:t>IDE is Visual Studio</w:t>
      </w:r>
      <w:r w:rsidR="0081762A" w:rsidRPr="00DE6961">
        <w:rPr>
          <w:iCs/>
        </w:rPr>
        <w:t>.</w:t>
      </w:r>
    </w:p>
    <w:p w14:paraId="13969C65" w14:textId="68822120" w:rsidR="00BD7AB5" w:rsidRPr="00DE6961" w:rsidRDefault="00BD7AB5" w:rsidP="00235BE8">
      <w:pPr>
        <w:pStyle w:val="ListParagraph"/>
        <w:numPr>
          <w:ilvl w:val="0"/>
          <w:numId w:val="38"/>
        </w:numPr>
        <w:rPr>
          <w:iCs/>
        </w:rPr>
      </w:pPr>
      <w:r w:rsidRPr="00DE6961">
        <w:rPr>
          <w:iCs/>
        </w:rPr>
        <w:t xml:space="preserve">Version management is </w:t>
      </w:r>
      <w:r w:rsidR="0081762A" w:rsidRPr="00DE6961">
        <w:rPr>
          <w:iCs/>
        </w:rPr>
        <w:t>TortoiseSVN.</w:t>
      </w:r>
    </w:p>
    <w:p w14:paraId="4CFF2985" w14:textId="77777777" w:rsidR="0070596F" w:rsidRPr="00EE3FFB" w:rsidRDefault="0070596F" w:rsidP="00B01BF3"/>
    <w:p w14:paraId="3C3BB647" w14:textId="2AE49B30" w:rsidR="00B01BF3" w:rsidRPr="00E42EB6" w:rsidRDefault="00B01BF3" w:rsidP="00E42EB6">
      <w:pPr>
        <w:pStyle w:val="Heading2"/>
      </w:pPr>
      <w:bookmarkStart w:id="14" w:name="_Toc507670776"/>
      <w:bookmarkStart w:id="15" w:name="_Toc145954335"/>
      <w:bookmarkStart w:id="16" w:name="_Toc327581048"/>
      <w:bookmarkStart w:id="17" w:name="_Toc327581598"/>
      <w:bookmarkStart w:id="18" w:name="_Toc327583378"/>
      <w:r w:rsidRPr="00E42EB6">
        <w:t>Strateg</w:t>
      </w:r>
      <w:bookmarkEnd w:id="14"/>
      <w:r w:rsidR="00EE3FFB" w:rsidRPr="00E42EB6">
        <w:t>y</w:t>
      </w:r>
      <w:bookmarkEnd w:id="15"/>
    </w:p>
    <w:p w14:paraId="3C3BB64A" w14:textId="77777777" w:rsidR="00841390" w:rsidRPr="003F0A8B" w:rsidRDefault="00841390" w:rsidP="00841390">
      <w:pPr>
        <w:rPr>
          <w:iCs/>
          <w:lang w:val="en-GB"/>
        </w:rPr>
      </w:pPr>
    </w:p>
    <w:p w14:paraId="21933C8C" w14:textId="2CA6DD4B" w:rsidR="0041306E" w:rsidRPr="0041306E" w:rsidRDefault="0041306E" w:rsidP="0041306E">
      <w:pPr>
        <w:rPr>
          <w:lang w:val="en-GB"/>
        </w:rPr>
      </w:pPr>
      <w:r>
        <w:rPr>
          <w:lang w:val="en-GB"/>
        </w:rPr>
        <w:t>The approach for the project of building a video call system for the</w:t>
      </w:r>
      <w:r w:rsidR="001F6D78">
        <w:rPr>
          <w:lang w:val="en-GB"/>
        </w:rPr>
        <w:t xml:space="preserve"> PRAS</w:t>
      </w:r>
      <w:r>
        <w:rPr>
          <w:lang w:val="en-GB"/>
        </w:rPr>
        <w:t xml:space="preserve"> application can be an agile approach like scrum. Scrum is a popular project management</w:t>
      </w:r>
      <w:r w:rsidR="00565221">
        <w:rPr>
          <w:lang w:val="en-GB"/>
        </w:rPr>
        <w:t xml:space="preserve"> </w:t>
      </w:r>
      <w:r w:rsidRPr="0041306E">
        <w:rPr>
          <w:lang w:val="en-GB"/>
        </w:rPr>
        <w:t>framework that is designed to deliver high-quality software in an iterative and incremental manner. The Scrum methodology is ideal for complex projects with rapidly changing requirements, which is applicable in th</w:t>
      </w:r>
      <w:r w:rsidR="00565221">
        <w:rPr>
          <w:lang w:val="en-GB"/>
        </w:rPr>
        <w:t>e case for a video call system.</w:t>
      </w:r>
    </w:p>
    <w:p w14:paraId="4B6EB723" w14:textId="6F4685CB" w:rsidR="0041306E" w:rsidRPr="0041306E" w:rsidRDefault="0041306E" w:rsidP="0041306E">
      <w:pPr>
        <w:rPr>
          <w:lang w:val="en-GB"/>
        </w:rPr>
      </w:pPr>
      <w:r w:rsidRPr="0041306E">
        <w:rPr>
          <w:lang w:val="en-GB"/>
        </w:rPr>
        <w:t xml:space="preserve">  </w:t>
      </w:r>
    </w:p>
    <w:p w14:paraId="7FBD6C13" w14:textId="1617CDA7" w:rsidR="0041306E" w:rsidRPr="0041306E" w:rsidRDefault="0041306E" w:rsidP="0041306E">
      <w:pPr>
        <w:rPr>
          <w:lang w:val="en-GB"/>
        </w:rPr>
      </w:pPr>
      <w:r w:rsidRPr="0041306E">
        <w:rPr>
          <w:lang w:val="en-GB"/>
        </w:rPr>
        <w:t xml:space="preserve">The Scrum approach will enable </w:t>
      </w:r>
      <w:r w:rsidR="00565221">
        <w:rPr>
          <w:lang w:val="en-GB"/>
        </w:rPr>
        <w:t>me</w:t>
      </w:r>
      <w:r w:rsidRPr="0041306E">
        <w:rPr>
          <w:lang w:val="en-GB"/>
        </w:rPr>
        <w:t xml:space="preserve"> to deliver value quickly by breaking down the project into smaller chunks called sprints. Each sprint will deliver a working piece of software that can be demonstrated to the stakeholders. This allows for constant feedback and course correction throughout the project, which will help ensure that the system meets the needs of all stakeholders. Additionally, the Scrum methodology promotes transparency and collaboration</w:t>
      </w:r>
      <w:r w:rsidR="00565221">
        <w:rPr>
          <w:lang w:val="en-GB"/>
        </w:rPr>
        <w:t xml:space="preserve"> amongst the</w:t>
      </w:r>
      <w:r w:rsidRPr="0041306E">
        <w:rPr>
          <w:lang w:val="en-GB"/>
        </w:rPr>
        <w:t xml:space="preserve"> stakeholders, which will help keep everyone aligned and working towards a common goal. </w:t>
      </w:r>
    </w:p>
    <w:p w14:paraId="20E800F4" w14:textId="77777777" w:rsidR="0041306E" w:rsidRPr="0041306E" w:rsidRDefault="0041306E" w:rsidP="0041306E">
      <w:pPr>
        <w:rPr>
          <w:lang w:val="en-GB"/>
        </w:rPr>
      </w:pPr>
    </w:p>
    <w:p w14:paraId="59D04A83" w14:textId="417C9E60" w:rsidR="0041306E" w:rsidRPr="0041306E" w:rsidRDefault="0041306E" w:rsidP="0041306E">
      <w:pPr>
        <w:rPr>
          <w:lang w:val="en-GB"/>
        </w:rPr>
      </w:pPr>
      <w:r w:rsidRPr="0041306E">
        <w:rPr>
          <w:lang w:val="en-GB"/>
        </w:rPr>
        <w:t xml:space="preserve">In contrast to a traditional waterfall approach, where each phase of the project is completed before moving on to the next, the Scrum approach encourages continuous development and testing. This helps to identify issues and problems early in the project, which can be addressed quickly, reducing the risk of costly rework later on. </w:t>
      </w:r>
    </w:p>
    <w:p w14:paraId="26C778A1" w14:textId="77777777" w:rsidR="0041306E" w:rsidRPr="0041306E" w:rsidRDefault="0041306E" w:rsidP="0041306E">
      <w:pPr>
        <w:rPr>
          <w:lang w:val="en-GB"/>
        </w:rPr>
      </w:pPr>
    </w:p>
    <w:p w14:paraId="7D613775" w14:textId="5F2F4091" w:rsidR="0041306E" w:rsidRDefault="0041306E" w:rsidP="0041306E">
      <w:pPr>
        <w:rPr>
          <w:lang w:val="en-GB"/>
        </w:rPr>
      </w:pPr>
      <w:r w:rsidRPr="0041306E">
        <w:rPr>
          <w:lang w:val="en-GB"/>
        </w:rPr>
        <w:t xml:space="preserve">In summary, the Scrum approach is suitable for the </w:t>
      </w:r>
      <w:r w:rsidR="00565221">
        <w:rPr>
          <w:lang w:val="en-GB"/>
        </w:rPr>
        <w:t>video call</w:t>
      </w:r>
      <w:r w:rsidRPr="0041306E">
        <w:rPr>
          <w:lang w:val="en-GB"/>
        </w:rPr>
        <w:t xml:space="preserve"> system project as it allows for flexibility, constant feedback, and collaboration, ultimately leading to a higher quality end product that meets the needs of all stakeholders.</w:t>
      </w:r>
    </w:p>
    <w:p w14:paraId="54039786" w14:textId="77777777" w:rsidR="00543DBC" w:rsidRPr="002F30BC" w:rsidRDefault="00543DBC" w:rsidP="00841390">
      <w:pPr>
        <w:rPr>
          <w:lang w:val="en-GB"/>
        </w:rPr>
      </w:pPr>
    </w:p>
    <w:p w14:paraId="3C3BB656" w14:textId="03587F73" w:rsidR="00B01BF3" w:rsidRPr="003F0A8B" w:rsidRDefault="00EE3FFB" w:rsidP="00E30BF3">
      <w:pPr>
        <w:pStyle w:val="Heading2"/>
      </w:pPr>
      <w:bookmarkStart w:id="19" w:name="_Toc145954336"/>
      <w:r w:rsidRPr="00E42EB6">
        <w:t xml:space="preserve">Research </w:t>
      </w:r>
      <w:r w:rsidR="002B3035" w:rsidRPr="00E42EB6">
        <w:t>q</w:t>
      </w:r>
      <w:r w:rsidRPr="00E42EB6">
        <w:t>uestions</w:t>
      </w:r>
      <w:r w:rsidR="00E42EB6">
        <w:t xml:space="preserve"> and methodology</w:t>
      </w:r>
      <w:bookmarkEnd w:id="16"/>
      <w:bookmarkEnd w:id="17"/>
      <w:bookmarkEnd w:id="18"/>
      <w:bookmarkEnd w:id="19"/>
      <w:r w:rsidR="00B01BF3" w:rsidRPr="00492252">
        <w:tab/>
      </w:r>
    </w:p>
    <w:p w14:paraId="714ECFA8" w14:textId="77777777" w:rsidR="00B34052" w:rsidRDefault="00B34052" w:rsidP="00B01BF3">
      <w:pPr>
        <w:tabs>
          <w:tab w:val="left" w:pos="2127"/>
          <w:tab w:val="left" w:pos="2410"/>
        </w:tabs>
        <w:ind w:left="2410" w:hanging="2410"/>
      </w:pPr>
    </w:p>
    <w:p w14:paraId="4F5E7A55" w14:textId="406BF4EC" w:rsidR="004E51AE" w:rsidRDefault="004E51AE" w:rsidP="0075608B">
      <w:pPr>
        <w:pStyle w:val="ListParagraph"/>
        <w:numPr>
          <w:ilvl w:val="0"/>
          <w:numId w:val="30"/>
        </w:numPr>
        <w:tabs>
          <w:tab w:val="left" w:pos="2127"/>
          <w:tab w:val="left" w:pos="2410"/>
        </w:tabs>
      </w:pPr>
      <w:r>
        <w:t>Research question 1: How should the video call facility work in the PRAS system?</w:t>
      </w:r>
    </w:p>
    <w:p w14:paraId="64CBCBF9" w14:textId="0F0CC4E8" w:rsidR="004E51AE" w:rsidRDefault="000915A5" w:rsidP="004E51AE">
      <w:pPr>
        <w:tabs>
          <w:tab w:val="left" w:pos="2127"/>
          <w:tab w:val="left" w:pos="2410"/>
        </w:tabs>
        <w:ind w:left="2410" w:hanging="2410"/>
      </w:pPr>
      <w:r>
        <w:t>Methodology: Document analysis</w:t>
      </w:r>
      <w:r w:rsidR="00476BC5">
        <w:t>, Interview</w:t>
      </w:r>
    </w:p>
    <w:p w14:paraId="5E77B586" w14:textId="2DB47204" w:rsidR="00FB65D0" w:rsidRDefault="00305B18" w:rsidP="004E51AE">
      <w:pPr>
        <w:tabs>
          <w:tab w:val="left" w:pos="2127"/>
          <w:tab w:val="left" w:pos="2410"/>
        </w:tabs>
        <w:ind w:left="2410" w:hanging="2410"/>
      </w:pPr>
      <w:r>
        <w:t>This is t</w:t>
      </w:r>
      <w:r w:rsidR="00FC0BE4">
        <w:t>o look at the documentation on what the client</w:t>
      </w:r>
      <w:r>
        <w:t xml:space="preserve"> (SVb)</w:t>
      </w:r>
      <w:r w:rsidR="00FC0BE4">
        <w:t xml:space="preserve"> want</w:t>
      </w:r>
      <w:r w:rsidR="006969B5">
        <w:t>s</w:t>
      </w:r>
      <w:r w:rsidR="00FC0BE4">
        <w:t xml:space="preserve"> based on the interview they did</w:t>
      </w:r>
    </w:p>
    <w:p w14:paraId="62E8F96E" w14:textId="5D64D4F0" w:rsidR="009A15A1" w:rsidRDefault="00FC0BE4" w:rsidP="00FB65D0">
      <w:pPr>
        <w:tabs>
          <w:tab w:val="left" w:pos="2127"/>
          <w:tab w:val="left" w:pos="2410"/>
        </w:tabs>
        <w:ind w:left="2410" w:hanging="2410"/>
      </w:pPr>
      <w:r>
        <w:t>with</w:t>
      </w:r>
      <w:r w:rsidR="00FB65D0">
        <w:t xml:space="preserve"> </w:t>
      </w:r>
      <w:r w:rsidR="00305B18">
        <w:t>t</w:t>
      </w:r>
      <w:r>
        <w:t>he</w:t>
      </w:r>
      <w:r w:rsidR="00305B18">
        <w:t xml:space="preserve"> c</w:t>
      </w:r>
      <w:r>
        <w:t>ompany</w:t>
      </w:r>
      <w:r w:rsidR="00305B18">
        <w:t xml:space="preserve"> (ITP Caribbean)</w:t>
      </w:r>
      <w:r w:rsidR="009A15A1">
        <w:t xml:space="preserve"> or any information that the company has gathered and documented. </w:t>
      </w:r>
    </w:p>
    <w:p w14:paraId="35FBD671" w14:textId="77777777" w:rsidR="009A15A1" w:rsidRDefault="009A15A1" w:rsidP="009A15A1">
      <w:pPr>
        <w:tabs>
          <w:tab w:val="left" w:pos="2127"/>
          <w:tab w:val="left" w:pos="2410"/>
        </w:tabs>
        <w:ind w:left="2410" w:hanging="2410"/>
      </w:pPr>
      <w:r>
        <w:t>I</w:t>
      </w:r>
      <w:r w:rsidR="00305B18">
        <w:t>nterview</w:t>
      </w:r>
      <w:r>
        <w:t xml:space="preserve">ing </w:t>
      </w:r>
      <w:r w:rsidR="00305B18">
        <w:t>the company on any information or questions</w:t>
      </w:r>
      <w:r>
        <w:t xml:space="preserve"> about the PRAS system or the video call</w:t>
      </w:r>
    </w:p>
    <w:p w14:paraId="65666048" w14:textId="08C68F25" w:rsidR="00FC0BE4" w:rsidRDefault="009A15A1" w:rsidP="009A15A1">
      <w:pPr>
        <w:tabs>
          <w:tab w:val="left" w:pos="2127"/>
          <w:tab w:val="left" w:pos="2410"/>
        </w:tabs>
        <w:ind w:left="2410" w:hanging="2410"/>
      </w:pPr>
      <w:r>
        <w:t>system is also helpful</w:t>
      </w:r>
      <w:r w:rsidR="00FC0BE4">
        <w:t>.</w:t>
      </w:r>
    </w:p>
    <w:p w14:paraId="0326A82E" w14:textId="77777777" w:rsidR="00FC0BE4" w:rsidRDefault="00FC0BE4" w:rsidP="004E51AE">
      <w:pPr>
        <w:tabs>
          <w:tab w:val="left" w:pos="2127"/>
          <w:tab w:val="left" w:pos="2410"/>
        </w:tabs>
        <w:ind w:left="2410" w:hanging="2410"/>
      </w:pPr>
    </w:p>
    <w:p w14:paraId="18B6A06A" w14:textId="77777777" w:rsidR="00FC0BE4" w:rsidRDefault="00FC0BE4" w:rsidP="007663F6">
      <w:pPr>
        <w:tabs>
          <w:tab w:val="left" w:pos="2127"/>
          <w:tab w:val="left" w:pos="2410"/>
        </w:tabs>
      </w:pPr>
    </w:p>
    <w:p w14:paraId="7687FC92" w14:textId="5897578F" w:rsidR="004E51AE" w:rsidRDefault="004E51AE" w:rsidP="0075608B">
      <w:pPr>
        <w:pStyle w:val="ListParagraph"/>
        <w:numPr>
          <w:ilvl w:val="0"/>
          <w:numId w:val="30"/>
        </w:numPr>
        <w:tabs>
          <w:tab w:val="left" w:pos="2127"/>
          <w:tab w:val="left" w:pos="2410"/>
        </w:tabs>
      </w:pPr>
      <w:r w:rsidRPr="004E51AE">
        <w:t xml:space="preserve">Research question </w:t>
      </w:r>
      <w:r>
        <w:t>2</w:t>
      </w:r>
      <w:r w:rsidRPr="004E51AE">
        <w:t xml:space="preserve">: </w:t>
      </w:r>
      <w:r>
        <w:t>What video call system</w:t>
      </w:r>
      <w:r w:rsidR="006969B5">
        <w:t>s</w:t>
      </w:r>
      <w:r>
        <w:t xml:space="preserve"> are there?</w:t>
      </w:r>
    </w:p>
    <w:p w14:paraId="31ACE6AA" w14:textId="1FC27B47" w:rsidR="004E51AE" w:rsidRDefault="007663F6" w:rsidP="004E51AE">
      <w:pPr>
        <w:tabs>
          <w:tab w:val="left" w:pos="2127"/>
          <w:tab w:val="left" w:pos="2410"/>
        </w:tabs>
        <w:ind w:left="2410" w:hanging="2410"/>
      </w:pPr>
      <w:r>
        <w:t xml:space="preserve">Methodology: Available product </w:t>
      </w:r>
      <w:r w:rsidRPr="007663F6">
        <w:t>analysis</w:t>
      </w:r>
      <w:r>
        <w:t>, Literature study</w:t>
      </w:r>
      <w:r w:rsidR="0095012A">
        <w:t>, Brainstorm.</w:t>
      </w:r>
    </w:p>
    <w:p w14:paraId="45A0759D" w14:textId="77777777" w:rsidR="0095012A" w:rsidRDefault="00305B18" w:rsidP="0095012A">
      <w:pPr>
        <w:tabs>
          <w:tab w:val="left" w:pos="2127"/>
          <w:tab w:val="left" w:pos="2410"/>
        </w:tabs>
        <w:ind w:left="2410" w:hanging="2410"/>
      </w:pPr>
      <w:r>
        <w:t>This is t</w:t>
      </w:r>
      <w:r w:rsidR="00A72664">
        <w:t>o look if there are any available products online</w:t>
      </w:r>
      <w:r>
        <w:t>, like any</w:t>
      </w:r>
      <w:r w:rsidR="0095012A">
        <w:t xml:space="preserve"> information</w:t>
      </w:r>
      <w:r>
        <w:t xml:space="preserve"> to make a video call system.</w:t>
      </w:r>
    </w:p>
    <w:p w14:paraId="502D08B8" w14:textId="1E8F86CF" w:rsidR="0095012A" w:rsidRDefault="0095012A" w:rsidP="0095012A">
      <w:pPr>
        <w:tabs>
          <w:tab w:val="left" w:pos="2127"/>
          <w:tab w:val="left" w:pos="2410"/>
        </w:tabs>
        <w:ind w:left="2410" w:hanging="2410"/>
      </w:pPr>
      <w:r>
        <w:t xml:space="preserve">Any general information and best practices in making a video call system </w:t>
      </w:r>
      <w:r w:rsidR="00C112E3">
        <w:t>is helpful</w:t>
      </w:r>
      <w:r>
        <w:t>. Also, to come up with</w:t>
      </w:r>
    </w:p>
    <w:p w14:paraId="1CCA1739" w14:textId="23C4CE5A" w:rsidR="0075608B" w:rsidRDefault="0095012A" w:rsidP="0095012A">
      <w:pPr>
        <w:tabs>
          <w:tab w:val="left" w:pos="2127"/>
          <w:tab w:val="left" w:pos="2410"/>
        </w:tabs>
        <w:ind w:left="2410" w:hanging="2410"/>
      </w:pPr>
      <w:r>
        <w:t>some ideas on how to make a video call system.</w:t>
      </w:r>
    </w:p>
    <w:p w14:paraId="43521BE2" w14:textId="77777777" w:rsidR="0075608B" w:rsidRDefault="0075608B" w:rsidP="00A72664">
      <w:pPr>
        <w:tabs>
          <w:tab w:val="left" w:pos="2127"/>
          <w:tab w:val="left" w:pos="2410"/>
        </w:tabs>
        <w:ind w:left="2410" w:hanging="2410"/>
      </w:pPr>
    </w:p>
    <w:p w14:paraId="000990C6" w14:textId="77777777" w:rsidR="004E51AE" w:rsidRDefault="004E51AE" w:rsidP="004E51AE">
      <w:pPr>
        <w:tabs>
          <w:tab w:val="left" w:pos="2127"/>
          <w:tab w:val="left" w:pos="2410"/>
        </w:tabs>
        <w:ind w:left="2410" w:hanging="2410"/>
      </w:pPr>
    </w:p>
    <w:p w14:paraId="59F16A3E" w14:textId="664F1DD9" w:rsidR="004E51AE" w:rsidRDefault="004E51AE" w:rsidP="0075608B">
      <w:pPr>
        <w:pStyle w:val="ListParagraph"/>
        <w:numPr>
          <w:ilvl w:val="0"/>
          <w:numId w:val="30"/>
        </w:numPr>
        <w:tabs>
          <w:tab w:val="left" w:pos="2127"/>
          <w:tab w:val="left" w:pos="2410"/>
        </w:tabs>
      </w:pPr>
      <w:r w:rsidRPr="004E51AE">
        <w:t xml:space="preserve">Research question </w:t>
      </w:r>
      <w:r>
        <w:t>3</w:t>
      </w:r>
      <w:r w:rsidRPr="004E51AE">
        <w:t xml:space="preserve">: </w:t>
      </w:r>
      <w:r>
        <w:t>Which video call system can be implemented based on the requirements?</w:t>
      </w:r>
    </w:p>
    <w:p w14:paraId="2A0F6797" w14:textId="0333676E" w:rsidR="007663F6" w:rsidRDefault="007663F6" w:rsidP="004E51AE">
      <w:pPr>
        <w:tabs>
          <w:tab w:val="left" w:pos="2127"/>
          <w:tab w:val="left" w:pos="2410"/>
        </w:tabs>
        <w:ind w:left="2410" w:hanging="2410"/>
      </w:pPr>
      <w:r w:rsidRPr="007663F6">
        <w:lastRenderedPageBreak/>
        <w:t>Methodology:</w:t>
      </w:r>
      <w:r>
        <w:t xml:space="preserve"> </w:t>
      </w:r>
      <w:r w:rsidR="001240F1" w:rsidRPr="001240F1">
        <w:t>IT architecture sketching</w:t>
      </w:r>
      <w:r w:rsidR="001240F1">
        <w:t xml:space="preserve">, </w:t>
      </w:r>
      <w:r w:rsidR="001240F1" w:rsidRPr="001240F1">
        <w:t>Requirements list</w:t>
      </w:r>
      <w:r w:rsidR="00A646F7">
        <w:t>,</w:t>
      </w:r>
      <w:r w:rsidR="00A646F7" w:rsidRPr="00A646F7">
        <w:t xml:space="preserve"> Prototyping</w:t>
      </w:r>
      <w:r w:rsidR="0075608B">
        <w:t>.</w:t>
      </w:r>
    </w:p>
    <w:p w14:paraId="57D74EDA" w14:textId="784BCBEE" w:rsidR="00442033" w:rsidRDefault="0036664D" w:rsidP="004E51AE">
      <w:pPr>
        <w:tabs>
          <w:tab w:val="left" w:pos="2127"/>
          <w:tab w:val="left" w:pos="2410"/>
        </w:tabs>
        <w:ind w:left="2410" w:hanging="2410"/>
      </w:pPr>
      <w:r>
        <w:t xml:space="preserve">IT architecture sketching is to get an idea on how everything is set up and how it would </w:t>
      </w:r>
      <w:r w:rsidR="0092541C">
        <w:t>be implemented</w:t>
      </w:r>
      <w:ins w:id="20" w:author="Edwin Roos" w:date="2023-09-06T16:55:00Z">
        <w:r w:rsidR="006969B5">
          <w:t xml:space="preserve">, </w:t>
        </w:r>
      </w:ins>
    </w:p>
    <w:p w14:paraId="0470C5B7" w14:textId="77777777" w:rsidR="00442033" w:rsidRDefault="00977793" w:rsidP="004E51AE">
      <w:pPr>
        <w:tabs>
          <w:tab w:val="left" w:pos="2127"/>
          <w:tab w:val="left" w:pos="2410"/>
        </w:tabs>
        <w:ind w:left="2410" w:hanging="2410"/>
      </w:pPr>
      <w:r>
        <w:t>with the requirements in mind</w:t>
      </w:r>
      <w:r w:rsidR="0036664D">
        <w:t>.</w:t>
      </w:r>
      <w:r>
        <w:t xml:space="preserve"> </w:t>
      </w:r>
      <w:r w:rsidR="0036664D">
        <w:t>B</w:t>
      </w:r>
      <w:r>
        <w:t>uild a prototype</w:t>
      </w:r>
      <w:r w:rsidR="0036664D">
        <w:t xml:space="preserve"> would</w:t>
      </w:r>
      <w:r w:rsidR="0092541C">
        <w:t xml:space="preserve"> also</w:t>
      </w:r>
      <w:r w:rsidR="0036664D">
        <w:t xml:space="preserve"> give more insight </w:t>
      </w:r>
      <w:r w:rsidR="0092541C">
        <w:t>on how to implement a</w:t>
      </w:r>
    </w:p>
    <w:p w14:paraId="5628F90D" w14:textId="66837834" w:rsidR="00442033" w:rsidRDefault="0036664D" w:rsidP="004E51AE">
      <w:pPr>
        <w:tabs>
          <w:tab w:val="left" w:pos="2127"/>
          <w:tab w:val="left" w:pos="2410"/>
        </w:tabs>
        <w:ind w:left="2410" w:hanging="2410"/>
      </w:pPr>
      <w:r>
        <w:t>video call system</w:t>
      </w:r>
      <w:r w:rsidR="0092541C">
        <w:t xml:space="preserve"> into the application to make other possible video call system</w:t>
      </w:r>
      <w:r w:rsidR="00442033">
        <w:t xml:space="preserve"> </w:t>
      </w:r>
      <w:r w:rsidR="00442033" w:rsidRPr="00442033">
        <w:t>prototype</w:t>
      </w:r>
      <w:r w:rsidR="00442033">
        <w:t xml:space="preserve"> for</w:t>
      </w:r>
      <w:r w:rsidR="0092541C">
        <w:t xml:space="preserve"> the</w:t>
      </w:r>
    </w:p>
    <w:p w14:paraId="1A6971A1" w14:textId="4AD729CD" w:rsidR="004E51AE" w:rsidRDefault="0092541C" w:rsidP="00442033">
      <w:pPr>
        <w:tabs>
          <w:tab w:val="left" w:pos="2127"/>
          <w:tab w:val="left" w:pos="2410"/>
        </w:tabs>
        <w:ind w:left="2410" w:hanging="2410"/>
      </w:pPr>
      <w:r>
        <w:t>application</w:t>
      </w:r>
      <w:r w:rsidR="00442033">
        <w:t>.</w:t>
      </w:r>
    </w:p>
    <w:p w14:paraId="18E5B138" w14:textId="77777777" w:rsidR="00442033" w:rsidRDefault="00442033" w:rsidP="00442033">
      <w:pPr>
        <w:tabs>
          <w:tab w:val="left" w:pos="2127"/>
          <w:tab w:val="left" w:pos="2410"/>
        </w:tabs>
        <w:ind w:left="2410" w:hanging="2410"/>
      </w:pPr>
    </w:p>
    <w:p w14:paraId="52381F9E" w14:textId="77777777" w:rsidR="004E51AE" w:rsidRDefault="004E51AE" w:rsidP="004E51AE">
      <w:pPr>
        <w:tabs>
          <w:tab w:val="left" w:pos="2127"/>
          <w:tab w:val="left" w:pos="2410"/>
        </w:tabs>
        <w:ind w:left="2410" w:hanging="2410"/>
      </w:pPr>
    </w:p>
    <w:p w14:paraId="383EDC2A" w14:textId="3FD12B7D" w:rsidR="00B34052" w:rsidRDefault="004E51AE" w:rsidP="0075608B">
      <w:pPr>
        <w:pStyle w:val="ListParagraph"/>
        <w:numPr>
          <w:ilvl w:val="0"/>
          <w:numId w:val="30"/>
        </w:numPr>
        <w:tabs>
          <w:tab w:val="left" w:pos="2127"/>
          <w:tab w:val="left" w:pos="2410"/>
        </w:tabs>
      </w:pPr>
      <w:r w:rsidRPr="004E51AE">
        <w:t xml:space="preserve">Research question </w:t>
      </w:r>
      <w:r>
        <w:t>4</w:t>
      </w:r>
      <w:r w:rsidRPr="004E51AE">
        <w:t xml:space="preserve">: </w:t>
      </w:r>
      <w:r>
        <w:t>Which video call system benefit</w:t>
      </w:r>
      <w:r w:rsidR="00D80CBC">
        <w:t>s</w:t>
      </w:r>
      <w:r>
        <w:t xml:space="preserve"> a better user experience?</w:t>
      </w:r>
    </w:p>
    <w:p w14:paraId="0408776C" w14:textId="710E5304" w:rsidR="001240F1" w:rsidRDefault="001240F1" w:rsidP="004E51AE">
      <w:pPr>
        <w:tabs>
          <w:tab w:val="left" w:pos="2127"/>
          <w:tab w:val="left" w:pos="2410"/>
        </w:tabs>
        <w:ind w:left="2410" w:hanging="2410"/>
      </w:pPr>
      <w:r w:rsidRPr="001240F1">
        <w:t>Methodology:</w:t>
      </w:r>
      <w:r>
        <w:t xml:space="preserve"> </w:t>
      </w:r>
      <w:r w:rsidRPr="001240F1">
        <w:t>Usability testing</w:t>
      </w:r>
      <w:r>
        <w:t xml:space="preserve">, </w:t>
      </w:r>
      <w:r w:rsidR="00A646F7" w:rsidRPr="00A646F7">
        <w:t>Unit test</w:t>
      </w:r>
      <w:r w:rsidR="00F93890">
        <w:t xml:space="preserve">, </w:t>
      </w:r>
      <w:r w:rsidR="001577E4">
        <w:t>Persona</w:t>
      </w:r>
      <w:r w:rsidR="0075608B">
        <w:t>.</w:t>
      </w:r>
    </w:p>
    <w:p w14:paraId="63CD378C" w14:textId="77777777" w:rsidR="003F0A8B" w:rsidRDefault="001577E4" w:rsidP="001577E4">
      <w:pPr>
        <w:tabs>
          <w:tab w:val="left" w:pos="2127"/>
          <w:tab w:val="left" w:pos="2410"/>
        </w:tabs>
        <w:ind w:left="2410" w:hanging="2410"/>
      </w:pPr>
      <w:r>
        <w:t>This is to</w:t>
      </w:r>
      <w:r w:rsidR="00977793">
        <w:t xml:space="preserve"> test out everything from unit test, acceptance test, usability test for any unexpected issue</w:t>
      </w:r>
    </w:p>
    <w:p w14:paraId="5E166324" w14:textId="25FCB4EC" w:rsidR="001577E4" w:rsidDel="00FA3B25" w:rsidRDefault="003F0A8B" w:rsidP="004E51AE">
      <w:pPr>
        <w:tabs>
          <w:tab w:val="left" w:pos="2127"/>
          <w:tab w:val="left" w:pos="2410"/>
        </w:tabs>
        <w:ind w:left="2410" w:hanging="2410"/>
        <w:rPr>
          <w:del w:id="21" w:author="Edwin Roos" w:date="2023-09-11T13:13:00Z"/>
        </w:rPr>
      </w:pPr>
      <w:r>
        <w:t>T</w:t>
      </w:r>
      <w:r w:rsidR="00977793">
        <w:t>hat</w:t>
      </w:r>
      <w:r>
        <w:t xml:space="preserve"> </w:t>
      </w:r>
    </w:p>
    <w:p w14:paraId="4E42BEB0" w14:textId="77777777" w:rsidR="003F0A8B" w:rsidRDefault="001577E4" w:rsidP="001577E4">
      <w:pPr>
        <w:tabs>
          <w:tab w:val="left" w:pos="2127"/>
          <w:tab w:val="left" w:pos="2410"/>
        </w:tabs>
        <w:ind w:left="2410" w:hanging="2410"/>
      </w:pPr>
      <w:r>
        <w:t>c</w:t>
      </w:r>
      <w:r w:rsidR="00977793">
        <w:t>ould</w:t>
      </w:r>
      <w:r>
        <w:t xml:space="preserve"> </w:t>
      </w:r>
      <w:r w:rsidR="00977793">
        <w:t>happen with the users</w:t>
      </w:r>
      <w:r>
        <w:t xml:space="preserve"> while using the video call system</w:t>
      </w:r>
      <w:r w:rsidR="00977793">
        <w:t>. Acting as a</w:t>
      </w:r>
      <w:r w:rsidR="000F4832">
        <w:t xml:space="preserve"> certain</w:t>
      </w:r>
      <w:r w:rsidR="00977793">
        <w:t xml:space="preserve"> user</w:t>
      </w:r>
      <w:r w:rsidR="000F4832">
        <w:t xml:space="preserve"> that is going</w:t>
      </w:r>
    </w:p>
    <w:p w14:paraId="6BB0A6D8" w14:textId="03B8509F" w:rsidR="001577E4" w:rsidDel="00FA3B25" w:rsidRDefault="00977793" w:rsidP="001577E4">
      <w:pPr>
        <w:tabs>
          <w:tab w:val="left" w:pos="2127"/>
          <w:tab w:val="left" w:pos="2410"/>
        </w:tabs>
        <w:ind w:left="2410" w:hanging="2410"/>
        <w:rPr>
          <w:del w:id="22" w:author="Edwin Roos" w:date="2023-09-11T13:13:00Z"/>
        </w:rPr>
      </w:pPr>
      <w:r>
        <w:t>to</w:t>
      </w:r>
      <w:r w:rsidR="003F0A8B">
        <w:t xml:space="preserve"> </w:t>
      </w:r>
    </w:p>
    <w:p w14:paraId="56170483" w14:textId="77777777" w:rsidR="00997010" w:rsidRDefault="001577E4" w:rsidP="001577E4">
      <w:pPr>
        <w:tabs>
          <w:tab w:val="left" w:pos="2127"/>
          <w:tab w:val="left" w:pos="2410"/>
        </w:tabs>
        <w:ind w:left="2410" w:hanging="2410"/>
      </w:pPr>
      <w:r>
        <w:t xml:space="preserve">use the application is also helpful, to get an idea on </w:t>
      </w:r>
      <w:r w:rsidR="000108DC">
        <w:t>what the user is experiencing when using the</w:t>
      </w:r>
    </w:p>
    <w:p w14:paraId="4178495C" w14:textId="2CD99197" w:rsidR="009D4B67" w:rsidRDefault="000108DC" w:rsidP="001577E4">
      <w:pPr>
        <w:tabs>
          <w:tab w:val="left" w:pos="2127"/>
          <w:tab w:val="left" w:pos="2410"/>
        </w:tabs>
        <w:ind w:left="2410" w:hanging="2410"/>
      </w:pPr>
      <w:r>
        <w:t>video</w:t>
      </w:r>
      <w:r w:rsidR="00997010">
        <w:t xml:space="preserve"> </w:t>
      </w:r>
      <w:r>
        <w:t xml:space="preserve">call system and to </w:t>
      </w:r>
      <w:r w:rsidR="00FA3B25">
        <w:t>help</w:t>
      </w:r>
      <w:r>
        <w:t xml:space="preserve"> in </w:t>
      </w:r>
      <w:r w:rsidR="00D80CBC">
        <w:t>improving</w:t>
      </w:r>
      <w:r>
        <w:t xml:space="preserve"> it as much as possible.</w:t>
      </w:r>
    </w:p>
    <w:p w14:paraId="3C3BB657" w14:textId="6E655B9B" w:rsidR="00B01BF3" w:rsidRPr="00492252" w:rsidRDefault="00B01BF3" w:rsidP="001577E4">
      <w:pPr>
        <w:tabs>
          <w:tab w:val="left" w:pos="2127"/>
          <w:tab w:val="left" w:pos="2410"/>
        </w:tabs>
        <w:ind w:left="2410" w:hanging="2410"/>
      </w:pPr>
      <w:r w:rsidRPr="00492252">
        <w:tab/>
      </w:r>
      <w:r w:rsidRPr="00492252">
        <w:tab/>
      </w:r>
    </w:p>
    <w:p w14:paraId="3C3BB658" w14:textId="61D8A87B" w:rsidR="00B01BF3" w:rsidRPr="00E42EB6" w:rsidRDefault="00EE3FFB" w:rsidP="00E42EB6">
      <w:pPr>
        <w:pStyle w:val="Heading2"/>
      </w:pPr>
      <w:bookmarkStart w:id="23" w:name="_Toc145954337"/>
      <w:r w:rsidRPr="00E42EB6">
        <w:t>End products</w:t>
      </w:r>
      <w:bookmarkEnd w:id="23"/>
    </w:p>
    <w:p w14:paraId="758A9213" w14:textId="77777777" w:rsidR="00E87312" w:rsidRDefault="00E87312" w:rsidP="00E87312">
      <w:pPr>
        <w:pStyle w:val="BodyText"/>
        <w:rPr>
          <w:noProof/>
        </w:rPr>
      </w:pPr>
    </w:p>
    <w:p w14:paraId="3C3BB65B" w14:textId="2C954526" w:rsidR="00B01BF3" w:rsidRPr="00492252" w:rsidRDefault="00E87312" w:rsidP="00EC3335">
      <w:pPr>
        <w:pStyle w:val="BodyText"/>
        <w:jc w:val="center"/>
      </w:pPr>
      <w:r>
        <w:rPr>
          <w:noProof/>
        </w:rPr>
        <w:drawing>
          <wp:inline distT="0" distB="0" distL="0" distR="0" wp14:anchorId="10B5C79A" wp14:editId="71AE296E">
            <wp:extent cx="5937032" cy="2583180"/>
            <wp:effectExtent l="0" t="0" r="6985" b="7620"/>
            <wp:docPr id="5" name="Picture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omputer&#10;&#10;Description automatically generated"/>
                    <pic:cNvPicPr/>
                  </pic:nvPicPr>
                  <pic:blipFill rotWithShape="1">
                    <a:blip r:embed="rId16">
                      <a:extLst>
                        <a:ext uri="{28A0092B-C50C-407E-A947-70E740481C1C}">
                          <a14:useLocalDpi xmlns:a14="http://schemas.microsoft.com/office/drawing/2010/main" val="0"/>
                        </a:ext>
                      </a:extLst>
                    </a:blip>
                    <a:srcRect l="42940" t="9488" r="3418" b="57488"/>
                    <a:stretch/>
                  </pic:blipFill>
                  <pic:spPr bwMode="auto">
                    <a:xfrm>
                      <a:off x="0" y="0"/>
                      <a:ext cx="5944493" cy="2586426"/>
                    </a:xfrm>
                    <a:prstGeom prst="rect">
                      <a:avLst/>
                    </a:prstGeom>
                    <a:ln>
                      <a:noFill/>
                    </a:ln>
                    <a:extLst>
                      <a:ext uri="{53640926-AAD7-44D8-BBD7-CCE9431645EC}">
                        <a14:shadowObscured xmlns:a14="http://schemas.microsoft.com/office/drawing/2010/main"/>
                      </a:ext>
                    </a:extLst>
                  </pic:spPr>
                </pic:pic>
              </a:graphicData>
            </a:graphic>
          </wp:inline>
        </w:drawing>
      </w:r>
    </w:p>
    <w:p w14:paraId="3C3BB65C" w14:textId="173C2152" w:rsidR="00B01BF3" w:rsidRPr="00E42EB6" w:rsidRDefault="00B01BF3" w:rsidP="00E42EB6">
      <w:pPr>
        <w:pStyle w:val="Heading1"/>
      </w:pPr>
      <w:bookmarkStart w:id="24" w:name="_Toc327581050"/>
      <w:bookmarkStart w:id="25" w:name="_Toc327581600"/>
      <w:bookmarkStart w:id="26" w:name="_Toc327583380"/>
      <w:bookmarkStart w:id="27" w:name="_Toc339966119"/>
      <w:bookmarkStart w:id="28" w:name="_Toc507670779"/>
      <w:bookmarkStart w:id="29" w:name="_Toc145954338"/>
      <w:r w:rsidRPr="00E42EB6">
        <w:lastRenderedPageBreak/>
        <w:t>Project</w:t>
      </w:r>
      <w:r w:rsidR="002F5594" w:rsidRPr="00E42EB6">
        <w:t xml:space="preserve"> </w:t>
      </w:r>
      <w:r w:rsidR="009F61CE" w:rsidRPr="00E42EB6">
        <w:t>o</w:t>
      </w:r>
      <w:r w:rsidRPr="00E42EB6">
        <w:t>rganisati</w:t>
      </w:r>
      <w:bookmarkEnd w:id="24"/>
      <w:bookmarkEnd w:id="25"/>
      <w:bookmarkEnd w:id="26"/>
      <w:bookmarkEnd w:id="27"/>
      <w:bookmarkEnd w:id="28"/>
      <w:r w:rsidR="00EE3FFB" w:rsidRPr="00E42EB6">
        <w:t>on</w:t>
      </w:r>
      <w:bookmarkEnd w:id="29"/>
    </w:p>
    <w:p w14:paraId="3C3BB65D" w14:textId="568773FD" w:rsidR="00B01BF3" w:rsidRDefault="00366BB3" w:rsidP="00E42EB6">
      <w:pPr>
        <w:pStyle w:val="Heading2"/>
      </w:pPr>
      <w:bookmarkStart w:id="30" w:name="_Toc327581051"/>
      <w:bookmarkStart w:id="31" w:name="_Toc327581601"/>
      <w:bookmarkStart w:id="32" w:name="_Toc327583381"/>
      <w:bookmarkStart w:id="33" w:name="_Toc339966120"/>
      <w:bookmarkStart w:id="34" w:name="_Toc480254627"/>
      <w:bookmarkStart w:id="35" w:name="_Toc507670780"/>
      <w:bookmarkStart w:id="36" w:name="_Toc145954339"/>
      <w:r>
        <w:t xml:space="preserve">Stakeholders and </w:t>
      </w:r>
      <w:r w:rsidR="002B3035">
        <w:t>t</w:t>
      </w:r>
      <w:r w:rsidR="00B01BF3" w:rsidRPr="00492252">
        <w:t>eam</w:t>
      </w:r>
      <w:bookmarkEnd w:id="30"/>
      <w:bookmarkEnd w:id="31"/>
      <w:bookmarkEnd w:id="32"/>
      <w:bookmarkEnd w:id="33"/>
      <w:bookmarkEnd w:id="34"/>
      <w:bookmarkEnd w:id="35"/>
      <w:r w:rsidR="00EE3FFB">
        <w:t xml:space="preserve"> members</w:t>
      </w:r>
      <w:bookmarkEnd w:id="36"/>
    </w:p>
    <w:p w14:paraId="1EA68539" w14:textId="77777777" w:rsidR="003F0A8B" w:rsidRDefault="003F0A8B" w:rsidP="00B92D42">
      <w:pPr>
        <w:rPr>
          <w:iCs/>
          <w:lang w:val="en-GB"/>
        </w:rPr>
      </w:pPr>
    </w:p>
    <w:p w14:paraId="6906E194" w14:textId="77777777" w:rsidR="003F0A8B" w:rsidRPr="00366BB3" w:rsidRDefault="003F0A8B" w:rsidP="00B92D42">
      <w:pPr>
        <w:rPr>
          <w:i/>
          <w:sz w:val="18"/>
          <w:szCs w:val="16"/>
        </w:rPr>
      </w:pPr>
    </w:p>
    <w:tbl>
      <w:tblPr>
        <w:tblpPr w:leftFromText="141" w:rightFromText="141" w:vertAnchor="page" w:horzAnchor="margin" w:tblpY="3961"/>
        <w:tblW w:w="10130"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797"/>
        <w:gridCol w:w="1543"/>
        <w:gridCol w:w="1543"/>
        <w:gridCol w:w="1926"/>
        <w:gridCol w:w="3321"/>
      </w:tblGrid>
      <w:tr w:rsidR="00F42626" w:rsidRPr="00F51F42" w14:paraId="73285CE0" w14:textId="77777777" w:rsidTr="00F42626">
        <w:trPr>
          <w:cantSplit/>
          <w:trHeight w:val="475"/>
        </w:trPr>
        <w:tc>
          <w:tcPr>
            <w:tcW w:w="1797" w:type="dxa"/>
            <w:shd w:val="clear" w:color="auto" w:fill="FFFFFF" w:themeFill="background1"/>
          </w:tcPr>
          <w:p w14:paraId="0A403740" w14:textId="3639A61C" w:rsidR="00F42626" w:rsidRPr="00F51F42" w:rsidRDefault="00F42626" w:rsidP="00B92D42">
            <w:pPr>
              <w:pStyle w:val="tabelheader"/>
              <w:rPr>
                <w:b/>
                <w:color w:val="1F497D" w:themeColor="text2"/>
                <w:sz w:val="20"/>
              </w:rPr>
            </w:pPr>
            <w:r>
              <w:rPr>
                <w:b/>
                <w:color w:val="1F497D" w:themeColor="text2"/>
                <w:sz w:val="20"/>
              </w:rPr>
              <w:t>Name</w:t>
            </w:r>
          </w:p>
        </w:tc>
        <w:tc>
          <w:tcPr>
            <w:tcW w:w="1543" w:type="dxa"/>
            <w:shd w:val="clear" w:color="auto" w:fill="FFFFFF" w:themeFill="background1"/>
          </w:tcPr>
          <w:p w14:paraId="511C9851" w14:textId="5C5F88B1" w:rsidR="00F42626" w:rsidRDefault="00F42626" w:rsidP="00B92D42">
            <w:pPr>
              <w:pStyle w:val="tabelheader"/>
              <w:rPr>
                <w:b/>
                <w:color w:val="1F497D" w:themeColor="text2"/>
                <w:sz w:val="20"/>
              </w:rPr>
            </w:pPr>
            <w:r>
              <w:rPr>
                <w:b/>
                <w:color w:val="1F497D" w:themeColor="text2"/>
                <w:sz w:val="20"/>
              </w:rPr>
              <w:t>Contact</w:t>
            </w:r>
          </w:p>
        </w:tc>
        <w:tc>
          <w:tcPr>
            <w:tcW w:w="1543" w:type="dxa"/>
            <w:shd w:val="clear" w:color="auto" w:fill="FFFFFF" w:themeFill="background1"/>
          </w:tcPr>
          <w:p w14:paraId="5C944187" w14:textId="0AA4033B" w:rsidR="00F42626" w:rsidRPr="00F51F42" w:rsidRDefault="00F42626" w:rsidP="00B92D42">
            <w:pPr>
              <w:pStyle w:val="tabelheader"/>
              <w:rPr>
                <w:b/>
                <w:color w:val="1F497D" w:themeColor="text2"/>
                <w:sz w:val="20"/>
              </w:rPr>
            </w:pPr>
            <w:r>
              <w:rPr>
                <w:b/>
                <w:color w:val="1F497D" w:themeColor="text2"/>
                <w:sz w:val="20"/>
              </w:rPr>
              <w:t>Abbreviation</w:t>
            </w:r>
          </w:p>
        </w:tc>
        <w:tc>
          <w:tcPr>
            <w:tcW w:w="1926" w:type="dxa"/>
            <w:shd w:val="clear" w:color="auto" w:fill="FFFFFF" w:themeFill="background1"/>
          </w:tcPr>
          <w:p w14:paraId="3EA2C97C" w14:textId="505CE7B0" w:rsidR="00F42626" w:rsidRPr="00F51F42" w:rsidRDefault="00F42626" w:rsidP="00B92D42">
            <w:pPr>
              <w:pStyle w:val="tabelheader"/>
              <w:rPr>
                <w:b/>
                <w:color w:val="1F497D" w:themeColor="text2"/>
                <w:sz w:val="20"/>
              </w:rPr>
            </w:pPr>
            <w:r>
              <w:rPr>
                <w:b/>
                <w:color w:val="1F497D" w:themeColor="text2"/>
                <w:sz w:val="20"/>
              </w:rPr>
              <w:t>Role and functions</w:t>
            </w:r>
          </w:p>
        </w:tc>
        <w:tc>
          <w:tcPr>
            <w:tcW w:w="3321" w:type="dxa"/>
            <w:shd w:val="clear" w:color="auto" w:fill="FFFFFF" w:themeFill="background1"/>
          </w:tcPr>
          <w:p w14:paraId="0618740A" w14:textId="0A0C2D6E" w:rsidR="00F42626" w:rsidRPr="00F51F42" w:rsidRDefault="00F42626" w:rsidP="00B92D42">
            <w:pPr>
              <w:pStyle w:val="tabelheader"/>
              <w:rPr>
                <w:b/>
                <w:color w:val="1F497D" w:themeColor="text2"/>
                <w:sz w:val="20"/>
              </w:rPr>
            </w:pPr>
            <w:r>
              <w:rPr>
                <w:b/>
                <w:color w:val="1F497D" w:themeColor="text2"/>
                <w:sz w:val="20"/>
              </w:rPr>
              <w:t>Availability</w:t>
            </w:r>
          </w:p>
        </w:tc>
      </w:tr>
      <w:tr w:rsidR="00F42626" w:rsidRPr="004506B3" w14:paraId="219BBED3" w14:textId="77777777" w:rsidTr="00F42626">
        <w:trPr>
          <w:cantSplit/>
          <w:trHeight w:val="356"/>
        </w:trPr>
        <w:tc>
          <w:tcPr>
            <w:tcW w:w="1797" w:type="dxa"/>
          </w:tcPr>
          <w:p w14:paraId="13FD3156" w14:textId="69637B5A" w:rsidR="00F42626" w:rsidRPr="00F42626" w:rsidRDefault="00F42626" w:rsidP="00B92D42">
            <w:pPr>
              <w:pStyle w:val="Tabelbody"/>
              <w:rPr>
                <w:iCs/>
                <w:sz w:val="20"/>
              </w:rPr>
            </w:pPr>
            <w:r>
              <w:rPr>
                <w:iCs/>
                <w:sz w:val="20"/>
              </w:rPr>
              <w:t>Edwin Roos</w:t>
            </w:r>
          </w:p>
        </w:tc>
        <w:tc>
          <w:tcPr>
            <w:tcW w:w="1543" w:type="dxa"/>
          </w:tcPr>
          <w:p w14:paraId="170D8DB1" w14:textId="005EF477" w:rsidR="00F42626" w:rsidRPr="00F42626" w:rsidRDefault="00000000" w:rsidP="00B92D42">
            <w:pPr>
              <w:pStyle w:val="Tabelbody"/>
              <w:rPr>
                <w:iCs/>
                <w:sz w:val="20"/>
              </w:rPr>
            </w:pPr>
            <w:hyperlink r:id="rId17" w:history="1">
              <w:r w:rsidR="008408E4" w:rsidRPr="00F4288E">
                <w:rPr>
                  <w:rStyle w:val="Hyperlink"/>
                  <w:iCs/>
                  <w:sz w:val="20"/>
                </w:rPr>
                <w:t>e.roos@itpinternational.com</w:t>
              </w:r>
            </w:hyperlink>
            <w:r w:rsidR="008408E4">
              <w:rPr>
                <w:iCs/>
                <w:sz w:val="20"/>
              </w:rPr>
              <w:t xml:space="preserve"> </w:t>
            </w:r>
          </w:p>
        </w:tc>
        <w:tc>
          <w:tcPr>
            <w:tcW w:w="1543" w:type="dxa"/>
          </w:tcPr>
          <w:p w14:paraId="735A7B9E" w14:textId="4DD07CDE" w:rsidR="00F42626" w:rsidRPr="00F42626" w:rsidRDefault="00F42626" w:rsidP="00B92D42">
            <w:pPr>
              <w:pStyle w:val="Tabelbody"/>
              <w:rPr>
                <w:iCs/>
                <w:sz w:val="20"/>
              </w:rPr>
            </w:pPr>
            <w:r>
              <w:rPr>
                <w:iCs/>
                <w:sz w:val="20"/>
              </w:rPr>
              <w:t>E.</w:t>
            </w:r>
          </w:p>
        </w:tc>
        <w:tc>
          <w:tcPr>
            <w:tcW w:w="1926" w:type="dxa"/>
          </w:tcPr>
          <w:p w14:paraId="71455242" w14:textId="3730F347" w:rsidR="00F42626" w:rsidRPr="00F42626" w:rsidRDefault="00516205" w:rsidP="00B92D42">
            <w:pPr>
              <w:pStyle w:val="Tabelbody"/>
              <w:rPr>
                <w:iCs/>
                <w:sz w:val="20"/>
              </w:rPr>
            </w:pPr>
            <w:r>
              <w:rPr>
                <w:iCs/>
                <w:sz w:val="20"/>
              </w:rPr>
              <w:t>C</w:t>
            </w:r>
            <w:r w:rsidR="00F42626">
              <w:rPr>
                <w:iCs/>
                <w:sz w:val="20"/>
              </w:rPr>
              <w:t xml:space="preserve">ompany </w:t>
            </w:r>
            <w:r>
              <w:rPr>
                <w:iCs/>
                <w:sz w:val="20"/>
              </w:rPr>
              <w:t>m</w:t>
            </w:r>
            <w:r w:rsidR="00F42626">
              <w:rPr>
                <w:iCs/>
                <w:sz w:val="20"/>
              </w:rPr>
              <w:t>entor</w:t>
            </w:r>
          </w:p>
        </w:tc>
        <w:tc>
          <w:tcPr>
            <w:tcW w:w="3321" w:type="dxa"/>
          </w:tcPr>
          <w:p w14:paraId="0B71A38B" w14:textId="44E6ED2F" w:rsidR="00F42626" w:rsidRPr="00F42626" w:rsidRDefault="00F42626" w:rsidP="00B92D42">
            <w:pPr>
              <w:pStyle w:val="Tabelbody"/>
              <w:rPr>
                <w:iCs/>
                <w:sz w:val="20"/>
              </w:rPr>
            </w:pPr>
            <w:r>
              <w:rPr>
                <w:iCs/>
                <w:sz w:val="20"/>
              </w:rPr>
              <w:t>Monday to Friday from 8:00 till 17:00</w:t>
            </w:r>
            <w:r w:rsidR="00225FBC">
              <w:rPr>
                <w:iCs/>
                <w:sz w:val="20"/>
              </w:rPr>
              <w:t xml:space="preserve"> (Arubian time)</w:t>
            </w:r>
          </w:p>
        </w:tc>
      </w:tr>
      <w:tr w:rsidR="00F72AB1" w:rsidRPr="004506B3" w14:paraId="2795E205" w14:textId="77777777" w:rsidTr="00F42626">
        <w:trPr>
          <w:cantSplit/>
          <w:trHeight w:val="356"/>
        </w:trPr>
        <w:tc>
          <w:tcPr>
            <w:tcW w:w="1797" w:type="dxa"/>
          </w:tcPr>
          <w:p w14:paraId="4F46C467" w14:textId="54273730" w:rsidR="00F72AB1" w:rsidRDefault="00F72AB1" w:rsidP="00B92D42">
            <w:pPr>
              <w:pStyle w:val="Tabelbody"/>
              <w:rPr>
                <w:iCs/>
                <w:sz w:val="20"/>
              </w:rPr>
            </w:pPr>
            <w:r>
              <w:rPr>
                <w:iCs/>
                <w:sz w:val="20"/>
              </w:rPr>
              <w:t>Olga Makoveeva</w:t>
            </w:r>
          </w:p>
        </w:tc>
        <w:tc>
          <w:tcPr>
            <w:tcW w:w="1543" w:type="dxa"/>
          </w:tcPr>
          <w:p w14:paraId="68E97191" w14:textId="4FB005D5" w:rsidR="00F72AB1" w:rsidRDefault="00000000" w:rsidP="00B92D42">
            <w:pPr>
              <w:pStyle w:val="Tabelbody"/>
              <w:rPr>
                <w:iCs/>
                <w:sz w:val="20"/>
              </w:rPr>
            </w:pPr>
            <w:hyperlink r:id="rId18" w:history="1">
              <w:r w:rsidR="008408E4" w:rsidRPr="00F4288E">
                <w:rPr>
                  <w:rStyle w:val="Hyperlink"/>
                  <w:iCs/>
                  <w:sz w:val="20"/>
                </w:rPr>
                <w:t>o.makoveeva@fontys.nl</w:t>
              </w:r>
            </w:hyperlink>
            <w:r w:rsidR="008408E4">
              <w:rPr>
                <w:iCs/>
                <w:sz w:val="20"/>
              </w:rPr>
              <w:t xml:space="preserve"> </w:t>
            </w:r>
          </w:p>
        </w:tc>
        <w:tc>
          <w:tcPr>
            <w:tcW w:w="1543" w:type="dxa"/>
          </w:tcPr>
          <w:p w14:paraId="5EB6B2D2" w14:textId="13EC420F" w:rsidR="00F72AB1" w:rsidRDefault="00516205" w:rsidP="00B92D42">
            <w:pPr>
              <w:pStyle w:val="Tabelbody"/>
              <w:rPr>
                <w:iCs/>
                <w:sz w:val="20"/>
              </w:rPr>
            </w:pPr>
            <w:r>
              <w:rPr>
                <w:iCs/>
                <w:sz w:val="20"/>
              </w:rPr>
              <w:t>O.</w:t>
            </w:r>
          </w:p>
        </w:tc>
        <w:tc>
          <w:tcPr>
            <w:tcW w:w="1926" w:type="dxa"/>
          </w:tcPr>
          <w:p w14:paraId="21F718C1" w14:textId="0E40BD12" w:rsidR="00F72AB1" w:rsidRDefault="00516205" w:rsidP="00B92D42">
            <w:pPr>
              <w:pStyle w:val="Tabelbody"/>
              <w:rPr>
                <w:iCs/>
                <w:sz w:val="20"/>
              </w:rPr>
            </w:pPr>
            <w:r>
              <w:rPr>
                <w:iCs/>
                <w:sz w:val="20"/>
              </w:rPr>
              <w:t>Frist assessor (</w:t>
            </w:r>
            <w:r w:rsidR="007409B3">
              <w:rPr>
                <w:iCs/>
                <w:sz w:val="20"/>
              </w:rPr>
              <w:t>U</w:t>
            </w:r>
            <w:r>
              <w:rPr>
                <w:iCs/>
                <w:sz w:val="20"/>
              </w:rPr>
              <w:t>niversity tutor)</w:t>
            </w:r>
          </w:p>
        </w:tc>
        <w:tc>
          <w:tcPr>
            <w:tcW w:w="3321" w:type="dxa"/>
          </w:tcPr>
          <w:p w14:paraId="1F7D5E43" w14:textId="54C154BC" w:rsidR="00F72AB1" w:rsidRDefault="00225FBC" w:rsidP="00B92D42">
            <w:pPr>
              <w:pStyle w:val="Tabelbody"/>
              <w:rPr>
                <w:iCs/>
                <w:sz w:val="20"/>
              </w:rPr>
            </w:pPr>
            <w:r>
              <w:rPr>
                <w:iCs/>
                <w:sz w:val="20"/>
              </w:rPr>
              <w:t>Thursday 3:00 till 6:00 (Arubian time)</w:t>
            </w:r>
          </w:p>
        </w:tc>
      </w:tr>
      <w:tr w:rsidR="00516205" w:rsidRPr="004506B3" w14:paraId="58B9BBE4" w14:textId="77777777" w:rsidTr="00F42626">
        <w:trPr>
          <w:cantSplit/>
          <w:trHeight w:val="356"/>
        </w:trPr>
        <w:tc>
          <w:tcPr>
            <w:tcW w:w="1797" w:type="dxa"/>
          </w:tcPr>
          <w:p w14:paraId="09F1ECD8" w14:textId="31E6D314" w:rsidR="00516205" w:rsidRDefault="00516205" w:rsidP="00B92D42">
            <w:pPr>
              <w:pStyle w:val="Tabelbody"/>
              <w:rPr>
                <w:iCs/>
                <w:sz w:val="20"/>
              </w:rPr>
            </w:pPr>
            <w:r>
              <w:rPr>
                <w:iCs/>
                <w:sz w:val="20"/>
              </w:rPr>
              <w:t>Tony Jiang</w:t>
            </w:r>
          </w:p>
        </w:tc>
        <w:tc>
          <w:tcPr>
            <w:tcW w:w="1543" w:type="dxa"/>
          </w:tcPr>
          <w:p w14:paraId="2117DE81" w14:textId="4E4C47EF" w:rsidR="008408E4" w:rsidRDefault="00000000" w:rsidP="00B92D42">
            <w:pPr>
              <w:pStyle w:val="Tabelbody"/>
              <w:rPr>
                <w:iCs/>
                <w:sz w:val="20"/>
              </w:rPr>
            </w:pPr>
            <w:hyperlink r:id="rId19" w:history="1">
              <w:r w:rsidR="00AA7185" w:rsidRPr="00F4288E">
                <w:rPr>
                  <w:rStyle w:val="Hyperlink"/>
                  <w:iCs/>
                  <w:sz w:val="20"/>
                </w:rPr>
                <w:t>t.jiang@student.fontys.nl</w:t>
              </w:r>
            </w:hyperlink>
            <w:r w:rsidR="00AA7185">
              <w:rPr>
                <w:iCs/>
                <w:sz w:val="20"/>
              </w:rPr>
              <w:t xml:space="preserve"> or </w:t>
            </w:r>
            <w:hyperlink r:id="rId20" w:history="1">
              <w:r w:rsidR="008408E4" w:rsidRPr="00F4288E">
                <w:rPr>
                  <w:rStyle w:val="Hyperlink"/>
                  <w:iCs/>
                  <w:sz w:val="20"/>
                </w:rPr>
                <w:t>T.Jiang@itpinternational.com</w:t>
              </w:r>
            </w:hyperlink>
            <w:r w:rsidR="008408E4">
              <w:rPr>
                <w:iCs/>
                <w:sz w:val="20"/>
              </w:rPr>
              <w:t xml:space="preserve"> </w:t>
            </w:r>
          </w:p>
        </w:tc>
        <w:tc>
          <w:tcPr>
            <w:tcW w:w="1543" w:type="dxa"/>
          </w:tcPr>
          <w:p w14:paraId="2BBFD202" w14:textId="2A905D63" w:rsidR="00516205" w:rsidRDefault="00516205" w:rsidP="00B92D42">
            <w:pPr>
              <w:pStyle w:val="Tabelbody"/>
              <w:rPr>
                <w:iCs/>
                <w:sz w:val="20"/>
              </w:rPr>
            </w:pPr>
            <w:r>
              <w:rPr>
                <w:iCs/>
                <w:sz w:val="20"/>
              </w:rPr>
              <w:t>T.N.P.</w:t>
            </w:r>
          </w:p>
        </w:tc>
        <w:tc>
          <w:tcPr>
            <w:tcW w:w="1926" w:type="dxa"/>
          </w:tcPr>
          <w:p w14:paraId="78E853B7" w14:textId="0D46582A" w:rsidR="00516205" w:rsidRDefault="00BD3D95" w:rsidP="00B92D42">
            <w:pPr>
              <w:pStyle w:val="Tabelbody"/>
              <w:rPr>
                <w:iCs/>
                <w:sz w:val="20"/>
              </w:rPr>
            </w:pPr>
            <w:r>
              <w:rPr>
                <w:iCs/>
                <w:sz w:val="20"/>
              </w:rPr>
              <w:t>Intern developer</w:t>
            </w:r>
          </w:p>
        </w:tc>
        <w:tc>
          <w:tcPr>
            <w:tcW w:w="3321" w:type="dxa"/>
          </w:tcPr>
          <w:p w14:paraId="03E08E24" w14:textId="6F58CED8" w:rsidR="00516205" w:rsidRDefault="00516205" w:rsidP="00B92D42">
            <w:pPr>
              <w:pStyle w:val="Tabelbody"/>
              <w:rPr>
                <w:iCs/>
                <w:sz w:val="20"/>
              </w:rPr>
            </w:pPr>
            <w:r>
              <w:rPr>
                <w:iCs/>
                <w:sz w:val="20"/>
              </w:rPr>
              <w:t>Monday to Friday from 8:00 till 17:00</w:t>
            </w:r>
            <w:r w:rsidR="00225FBC">
              <w:rPr>
                <w:iCs/>
                <w:sz w:val="20"/>
              </w:rPr>
              <w:t xml:space="preserve"> (Arubian time)</w:t>
            </w:r>
          </w:p>
        </w:tc>
      </w:tr>
      <w:tr w:rsidR="00AA7185" w:rsidRPr="004506B3" w14:paraId="720CA9BF" w14:textId="77777777" w:rsidTr="00F42626">
        <w:trPr>
          <w:cantSplit/>
          <w:trHeight w:val="356"/>
        </w:trPr>
        <w:tc>
          <w:tcPr>
            <w:tcW w:w="1797" w:type="dxa"/>
          </w:tcPr>
          <w:p w14:paraId="183C7894" w14:textId="50ADFBC7" w:rsidR="00AA7185" w:rsidRDefault="008A2A1E" w:rsidP="00B92D42">
            <w:pPr>
              <w:pStyle w:val="Tabelbody"/>
              <w:rPr>
                <w:iCs/>
                <w:sz w:val="20"/>
              </w:rPr>
            </w:pPr>
            <w:r>
              <w:rPr>
                <w:iCs/>
                <w:sz w:val="20"/>
              </w:rPr>
              <w:t>Jerry Gomez</w:t>
            </w:r>
          </w:p>
        </w:tc>
        <w:tc>
          <w:tcPr>
            <w:tcW w:w="1543" w:type="dxa"/>
          </w:tcPr>
          <w:p w14:paraId="62EA73D8" w14:textId="6454F0CD" w:rsidR="00AA7185" w:rsidRDefault="00000000" w:rsidP="00B92D42">
            <w:pPr>
              <w:pStyle w:val="Tabelbody"/>
              <w:rPr>
                <w:iCs/>
                <w:sz w:val="20"/>
              </w:rPr>
            </w:pPr>
            <w:hyperlink r:id="rId21" w:history="1">
              <w:r w:rsidR="008A2A1E" w:rsidRPr="00F4288E">
                <w:rPr>
                  <w:rStyle w:val="Hyperlink"/>
                  <w:iCs/>
                  <w:sz w:val="20"/>
                </w:rPr>
                <w:t>J.gomez@itpinternational.com</w:t>
              </w:r>
            </w:hyperlink>
          </w:p>
        </w:tc>
        <w:tc>
          <w:tcPr>
            <w:tcW w:w="1543" w:type="dxa"/>
          </w:tcPr>
          <w:p w14:paraId="576B1A81" w14:textId="60972FB3" w:rsidR="00AA7185" w:rsidRDefault="008A2A1E" w:rsidP="00B92D42">
            <w:pPr>
              <w:pStyle w:val="Tabelbody"/>
              <w:rPr>
                <w:iCs/>
                <w:sz w:val="20"/>
              </w:rPr>
            </w:pPr>
            <w:r>
              <w:rPr>
                <w:iCs/>
                <w:sz w:val="20"/>
              </w:rPr>
              <w:t>J.G.</w:t>
            </w:r>
          </w:p>
        </w:tc>
        <w:tc>
          <w:tcPr>
            <w:tcW w:w="1926" w:type="dxa"/>
          </w:tcPr>
          <w:p w14:paraId="42E4BC6D" w14:textId="5851D29F" w:rsidR="00AA7185" w:rsidRDefault="008A2A1E" w:rsidP="00B92D42">
            <w:pPr>
              <w:pStyle w:val="Tabelbody"/>
              <w:rPr>
                <w:iCs/>
                <w:sz w:val="20"/>
              </w:rPr>
            </w:pPr>
            <w:r>
              <w:rPr>
                <w:iCs/>
                <w:sz w:val="20"/>
              </w:rPr>
              <w:t>Developer</w:t>
            </w:r>
          </w:p>
        </w:tc>
        <w:tc>
          <w:tcPr>
            <w:tcW w:w="3321" w:type="dxa"/>
          </w:tcPr>
          <w:p w14:paraId="5C1D7B36" w14:textId="061F7BEA" w:rsidR="00AA7185" w:rsidRDefault="008A2A1E" w:rsidP="00B92D42">
            <w:pPr>
              <w:pStyle w:val="Tabelbody"/>
              <w:rPr>
                <w:iCs/>
                <w:sz w:val="20"/>
              </w:rPr>
            </w:pPr>
            <w:r w:rsidRPr="008A2A1E">
              <w:rPr>
                <w:iCs/>
                <w:sz w:val="20"/>
              </w:rPr>
              <w:t>Monday to Friday from 8:</w:t>
            </w:r>
            <w:r>
              <w:rPr>
                <w:iCs/>
                <w:sz w:val="20"/>
              </w:rPr>
              <w:t>3</w:t>
            </w:r>
            <w:r w:rsidRPr="008A2A1E">
              <w:rPr>
                <w:iCs/>
                <w:sz w:val="20"/>
              </w:rPr>
              <w:t>0 till 17:00</w:t>
            </w:r>
            <w:r w:rsidR="00225FBC">
              <w:rPr>
                <w:iCs/>
                <w:sz w:val="20"/>
              </w:rPr>
              <w:t xml:space="preserve"> (Arubian time)</w:t>
            </w:r>
          </w:p>
        </w:tc>
      </w:tr>
      <w:tr w:rsidR="00AA7185" w:rsidRPr="004506B3" w14:paraId="2BF0455A" w14:textId="77777777" w:rsidTr="00F42626">
        <w:trPr>
          <w:cantSplit/>
          <w:trHeight w:val="356"/>
        </w:trPr>
        <w:tc>
          <w:tcPr>
            <w:tcW w:w="1797" w:type="dxa"/>
          </w:tcPr>
          <w:p w14:paraId="58D1D5C3" w14:textId="4048A198" w:rsidR="00AA7185" w:rsidRDefault="008A2A1E" w:rsidP="00B92D42">
            <w:pPr>
              <w:pStyle w:val="Tabelbody"/>
              <w:rPr>
                <w:iCs/>
                <w:sz w:val="20"/>
              </w:rPr>
            </w:pPr>
            <w:r>
              <w:rPr>
                <w:iCs/>
                <w:sz w:val="20"/>
              </w:rPr>
              <w:t>Ahnille Christiaans</w:t>
            </w:r>
          </w:p>
        </w:tc>
        <w:tc>
          <w:tcPr>
            <w:tcW w:w="1543" w:type="dxa"/>
          </w:tcPr>
          <w:p w14:paraId="050291A7" w14:textId="15EF971B" w:rsidR="00AA7185" w:rsidRDefault="00000000" w:rsidP="00B92D42">
            <w:pPr>
              <w:pStyle w:val="Tabelbody"/>
              <w:rPr>
                <w:iCs/>
                <w:sz w:val="20"/>
              </w:rPr>
            </w:pPr>
            <w:hyperlink r:id="rId22" w:history="1">
              <w:r w:rsidR="008A2A1E" w:rsidRPr="00F4288E">
                <w:rPr>
                  <w:rStyle w:val="Hyperlink"/>
                  <w:iCs/>
                  <w:sz w:val="20"/>
                </w:rPr>
                <w:t>a.christiaans@itpinternational.com</w:t>
              </w:r>
            </w:hyperlink>
          </w:p>
        </w:tc>
        <w:tc>
          <w:tcPr>
            <w:tcW w:w="1543" w:type="dxa"/>
          </w:tcPr>
          <w:p w14:paraId="4E9A7827" w14:textId="7B5C17B4" w:rsidR="00AA7185" w:rsidRDefault="008A2A1E" w:rsidP="00B92D42">
            <w:pPr>
              <w:pStyle w:val="Tabelbody"/>
              <w:rPr>
                <w:iCs/>
                <w:sz w:val="20"/>
              </w:rPr>
            </w:pPr>
            <w:r>
              <w:rPr>
                <w:iCs/>
                <w:sz w:val="20"/>
              </w:rPr>
              <w:t>A.C.</w:t>
            </w:r>
          </w:p>
        </w:tc>
        <w:tc>
          <w:tcPr>
            <w:tcW w:w="1926" w:type="dxa"/>
          </w:tcPr>
          <w:p w14:paraId="17004AC2" w14:textId="4E858A2F" w:rsidR="00AA7185" w:rsidRDefault="008A2A1E" w:rsidP="00B92D42">
            <w:pPr>
              <w:pStyle w:val="Tabelbody"/>
              <w:rPr>
                <w:iCs/>
                <w:sz w:val="20"/>
              </w:rPr>
            </w:pPr>
            <w:r>
              <w:rPr>
                <w:iCs/>
                <w:sz w:val="20"/>
              </w:rPr>
              <w:t>Developer</w:t>
            </w:r>
          </w:p>
        </w:tc>
        <w:tc>
          <w:tcPr>
            <w:tcW w:w="3321" w:type="dxa"/>
          </w:tcPr>
          <w:p w14:paraId="0140BF1C" w14:textId="1A94C4C1" w:rsidR="00AA7185" w:rsidRDefault="008A2A1E" w:rsidP="00B92D42">
            <w:pPr>
              <w:pStyle w:val="Tabelbody"/>
              <w:rPr>
                <w:iCs/>
                <w:sz w:val="20"/>
              </w:rPr>
            </w:pPr>
            <w:r>
              <w:rPr>
                <w:iCs/>
                <w:sz w:val="20"/>
              </w:rPr>
              <w:t>Monday to Friday from 7:30 till 15:30</w:t>
            </w:r>
            <w:r w:rsidR="00225FBC">
              <w:rPr>
                <w:iCs/>
                <w:sz w:val="20"/>
              </w:rPr>
              <w:t xml:space="preserve"> </w:t>
            </w:r>
            <w:r w:rsidR="00225FBC" w:rsidRPr="00225FBC">
              <w:rPr>
                <w:iCs/>
                <w:sz w:val="20"/>
              </w:rPr>
              <w:t>(Arubian time)</w:t>
            </w:r>
          </w:p>
        </w:tc>
      </w:tr>
      <w:tr w:rsidR="00AA7185" w:rsidRPr="004506B3" w14:paraId="27DFD942" w14:textId="77777777" w:rsidTr="00F42626">
        <w:trPr>
          <w:cantSplit/>
          <w:trHeight w:val="356"/>
        </w:trPr>
        <w:tc>
          <w:tcPr>
            <w:tcW w:w="1797" w:type="dxa"/>
          </w:tcPr>
          <w:p w14:paraId="4B1544E7" w14:textId="5DC83E76" w:rsidR="00AA7185" w:rsidRDefault="00B518D5" w:rsidP="00B92D42">
            <w:pPr>
              <w:pStyle w:val="Tabelbody"/>
              <w:rPr>
                <w:iCs/>
                <w:sz w:val="20"/>
              </w:rPr>
            </w:pPr>
            <w:r>
              <w:rPr>
                <w:iCs/>
                <w:sz w:val="20"/>
              </w:rPr>
              <w:t>Zair Thiel</w:t>
            </w:r>
          </w:p>
        </w:tc>
        <w:tc>
          <w:tcPr>
            <w:tcW w:w="1543" w:type="dxa"/>
          </w:tcPr>
          <w:p w14:paraId="0A012E3C" w14:textId="6417DB0D" w:rsidR="00AA7185" w:rsidRDefault="00000000" w:rsidP="00B92D42">
            <w:pPr>
              <w:pStyle w:val="Tabelbody"/>
              <w:rPr>
                <w:iCs/>
                <w:sz w:val="20"/>
              </w:rPr>
            </w:pPr>
            <w:hyperlink r:id="rId23" w:history="1">
              <w:r w:rsidR="00B518D5" w:rsidRPr="00F4288E">
                <w:rPr>
                  <w:rStyle w:val="Hyperlink"/>
                  <w:iCs/>
                  <w:sz w:val="20"/>
                </w:rPr>
                <w:t>z.thiel@itpinternational.com</w:t>
              </w:r>
            </w:hyperlink>
            <w:r w:rsidR="00B518D5">
              <w:rPr>
                <w:iCs/>
                <w:sz w:val="20"/>
              </w:rPr>
              <w:t xml:space="preserve"> </w:t>
            </w:r>
          </w:p>
        </w:tc>
        <w:tc>
          <w:tcPr>
            <w:tcW w:w="1543" w:type="dxa"/>
          </w:tcPr>
          <w:p w14:paraId="6A575EE1" w14:textId="272ED05A" w:rsidR="00AA7185" w:rsidRDefault="00B518D5" w:rsidP="00B92D42">
            <w:pPr>
              <w:pStyle w:val="Tabelbody"/>
              <w:rPr>
                <w:iCs/>
                <w:sz w:val="20"/>
              </w:rPr>
            </w:pPr>
            <w:r>
              <w:rPr>
                <w:iCs/>
                <w:sz w:val="20"/>
              </w:rPr>
              <w:t>Z.T.</w:t>
            </w:r>
          </w:p>
        </w:tc>
        <w:tc>
          <w:tcPr>
            <w:tcW w:w="1926" w:type="dxa"/>
          </w:tcPr>
          <w:p w14:paraId="34DFC896" w14:textId="23DA1EBE" w:rsidR="00AA7185" w:rsidRDefault="00B518D5" w:rsidP="00B92D42">
            <w:pPr>
              <w:pStyle w:val="Tabelbody"/>
              <w:rPr>
                <w:iCs/>
                <w:sz w:val="20"/>
              </w:rPr>
            </w:pPr>
            <w:r>
              <w:rPr>
                <w:iCs/>
                <w:sz w:val="20"/>
              </w:rPr>
              <w:t>Developer</w:t>
            </w:r>
          </w:p>
        </w:tc>
        <w:tc>
          <w:tcPr>
            <w:tcW w:w="3321" w:type="dxa"/>
          </w:tcPr>
          <w:p w14:paraId="081EFD16" w14:textId="0E8FAE45" w:rsidR="00AA7185" w:rsidRDefault="003711D4" w:rsidP="00B92D42">
            <w:pPr>
              <w:pStyle w:val="Tabelbody"/>
              <w:rPr>
                <w:iCs/>
                <w:sz w:val="20"/>
              </w:rPr>
            </w:pPr>
            <w:r w:rsidRPr="003711D4">
              <w:rPr>
                <w:iCs/>
                <w:sz w:val="20"/>
              </w:rPr>
              <w:t>Monday to Friday from 7:30 till 15:30</w:t>
            </w:r>
            <w:r w:rsidR="00225FBC">
              <w:rPr>
                <w:iCs/>
                <w:sz w:val="20"/>
              </w:rPr>
              <w:t xml:space="preserve"> </w:t>
            </w:r>
            <w:r w:rsidR="00225FBC" w:rsidRPr="00225FBC">
              <w:rPr>
                <w:iCs/>
                <w:sz w:val="20"/>
              </w:rPr>
              <w:t>(Arubian time)</w:t>
            </w:r>
          </w:p>
        </w:tc>
      </w:tr>
      <w:tr w:rsidR="00D80CBC" w:rsidRPr="004506B3" w14:paraId="590BADDB" w14:textId="77777777" w:rsidTr="00F42626">
        <w:trPr>
          <w:cantSplit/>
          <w:trHeight w:val="356"/>
        </w:trPr>
        <w:tc>
          <w:tcPr>
            <w:tcW w:w="1797" w:type="dxa"/>
          </w:tcPr>
          <w:p w14:paraId="68D3F826" w14:textId="4FD43E01" w:rsidR="00D80CBC" w:rsidRDefault="00D80CBC" w:rsidP="00B92D42">
            <w:pPr>
              <w:pStyle w:val="Tabelbody"/>
              <w:rPr>
                <w:iCs/>
                <w:sz w:val="20"/>
              </w:rPr>
            </w:pPr>
            <w:r>
              <w:rPr>
                <w:iCs/>
                <w:sz w:val="20"/>
              </w:rPr>
              <w:t>Jason Croes</w:t>
            </w:r>
          </w:p>
        </w:tc>
        <w:tc>
          <w:tcPr>
            <w:tcW w:w="1543" w:type="dxa"/>
          </w:tcPr>
          <w:p w14:paraId="26E3B567" w14:textId="5A055206" w:rsidR="00D80CBC" w:rsidRDefault="00000000" w:rsidP="00B92D42">
            <w:pPr>
              <w:pStyle w:val="Tabelbody"/>
            </w:pPr>
            <w:hyperlink r:id="rId24" w:history="1">
              <w:r w:rsidR="00D80CBC" w:rsidRPr="00EB77E8">
                <w:rPr>
                  <w:rStyle w:val="Hyperlink"/>
                </w:rPr>
                <w:t>j.croes@itpinternational.com</w:t>
              </w:r>
            </w:hyperlink>
          </w:p>
        </w:tc>
        <w:tc>
          <w:tcPr>
            <w:tcW w:w="1543" w:type="dxa"/>
          </w:tcPr>
          <w:p w14:paraId="08B303F7" w14:textId="4145F727" w:rsidR="00D80CBC" w:rsidRDefault="00D80CBC" w:rsidP="00B92D42">
            <w:pPr>
              <w:pStyle w:val="Tabelbody"/>
              <w:rPr>
                <w:iCs/>
                <w:sz w:val="20"/>
              </w:rPr>
            </w:pPr>
            <w:r>
              <w:rPr>
                <w:iCs/>
                <w:sz w:val="20"/>
              </w:rPr>
              <w:t>J.C.</w:t>
            </w:r>
          </w:p>
        </w:tc>
        <w:tc>
          <w:tcPr>
            <w:tcW w:w="1926" w:type="dxa"/>
          </w:tcPr>
          <w:p w14:paraId="56ABE283" w14:textId="6BA5815B" w:rsidR="00D80CBC" w:rsidRDefault="00D80CBC" w:rsidP="00B92D42">
            <w:pPr>
              <w:pStyle w:val="Tabelbody"/>
              <w:rPr>
                <w:iCs/>
                <w:sz w:val="20"/>
              </w:rPr>
            </w:pPr>
            <w:r>
              <w:rPr>
                <w:iCs/>
                <w:sz w:val="20"/>
              </w:rPr>
              <w:t>Software Quality Officer</w:t>
            </w:r>
          </w:p>
        </w:tc>
        <w:tc>
          <w:tcPr>
            <w:tcW w:w="3321" w:type="dxa"/>
          </w:tcPr>
          <w:p w14:paraId="1B1D95E2" w14:textId="25852605" w:rsidR="00D80CBC" w:rsidRPr="003711D4" w:rsidRDefault="00D80CBC" w:rsidP="00B92D42">
            <w:pPr>
              <w:pStyle w:val="Tabelbody"/>
              <w:rPr>
                <w:iCs/>
                <w:sz w:val="20"/>
              </w:rPr>
            </w:pPr>
            <w:r w:rsidRPr="003711D4">
              <w:rPr>
                <w:iCs/>
                <w:sz w:val="20"/>
              </w:rPr>
              <w:t>Monday to Friday from 7:30 till 15:30</w:t>
            </w:r>
            <w:r w:rsidR="00225FBC">
              <w:rPr>
                <w:iCs/>
                <w:sz w:val="20"/>
              </w:rPr>
              <w:t xml:space="preserve"> </w:t>
            </w:r>
            <w:r w:rsidR="00225FBC" w:rsidRPr="00225FBC">
              <w:rPr>
                <w:iCs/>
                <w:sz w:val="20"/>
              </w:rPr>
              <w:t>(Arubian time)</w:t>
            </w:r>
          </w:p>
        </w:tc>
      </w:tr>
    </w:tbl>
    <w:p w14:paraId="665291CA" w14:textId="742A358B" w:rsidR="00B92D42" w:rsidRPr="003F0A8B" w:rsidRDefault="00B92D42" w:rsidP="00B6071D">
      <w:pPr>
        <w:rPr>
          <w:iCs/>
        </w:rPr>
      </w:pPr>
    </w:p>
    <w:p w14:paraId="1254FBB4" w14:textId="77777777" w:rsidR="00B92D42" w:rsidRPr="003F0A8B" w:rsidRDefault="00B92D42" w:rsidP="00B6071D">
      <w:pPr>
        <w:rPr>
          <w:iCs/>
        </w:rPr>
      </w:pPr>
    </w:p>
    <w:p w14:paraId="3C3BB65F" w14:textId="77777777" w:rsidR="00B6071D" w:rsidRPr="00366BB3" w:rsidRDefault="00B6071D" w:rsidP="00B6071D"/>
    <w:p w14:paraId="1F4B27A6" w14:textId="25D64F74" w:rsidR="00B92D42" w:rsidRDefault="00B92D42" w:rsidP="00E42EB6">
      <w:pPr>
        <w:pStyle w:val="Heading2"/>
      </w:pPr>
      <w:bookmarkStart w:id="37" w:name="_Toc507670781"/>
      <w:bookmarkStart w:id="38" w:name="_Toc145954340"/>
      <w:r>
        <w:t>Communicati</w:t>
      </w:r>
      <w:bookmarkEnd w:id="37"/>
      <w:r w:rsidR="00EE3FFB">
        <w:t>on</w:t>
      </w:r>
      <w:bookmarkEnd w:id="38"/>
    </w:p>
    <w:p w14:paraId="3C3BB674" w14:textId="6756F865" w:rsidR="0012034B" w:rsidRDefault="0012034B" w:rsidP="00E30BF3"/>
    <w:p w14:paraId="7CA4C297" w14:textId="6AB767F0" w:rsidR="00516205" w:rsidRDefault="00516205" w:rsidP="00E30BF3">
      <w:r>
        <w:t>Meeting with the company mentor</w:t>
      </w:r>
    </w:p>
    <w:p w14:paraId="33FD58F1" w14:textId="55FE3B43" w:rsidR="00516205" w:rsidRDefault="00516205" w:rsidP="00516205">
      <w:pPr>
        <w:pStyle w:val="ListParagraph"/>
        <w:numPr>
          <w:ilvl w:val="0"/>
          <w:numId w:val="18"/>
        </w:numPr>
      </w:pPr>
      <w:r>
        <w:t xml:space="preserve">Location: </w:t>
      </w:r>
      <w:r w:rsidR="009B1FAD">
        <w:t>O</w:t>
      </w:r>
      <w:r>
        <w:t>n company building.</w:t>
      </w:r>
    </w:p>
    <w:p w14:paraId="407227F1" w14:textId="2EF1E04F" w:rsidR="00516205" w:rsidRDefault="00516205" w:rsidP="00516205">
      <w:pPr>
        <w:pStyle w:val="ListParagraph"/>
        <w:numPr>
          <w:ilvl w:val="0"/>
          <w:numId w:val="18"/>
        </w:numPr>
      </w:pPr>
      <w:r>
        <w:t xml:space="preserve">When: </w:t>
      </w:r>
      <w:r w:rsidR="003711D4">
        <w:t>If available on Monday to Friday from 8:00 till 17:00</w:t>
      </w:r>
    </w:p>
    <w:p w14:paraId="2536EADA" w14:textId="191AB4D6" w:rsidR="009B1FAD" w:rsidRDefault="009B1FAD" w:rsidP="00516205">
      <w:pPr>
        <w:pStyle w:val="ListParagraph"/>
        <w:numPr>
          <w:ilvl w:val="0"/>
          <w:numId w:val="18"/>
        </w:numPr>
      </w:pPr>
      <w:r>
        <w:t>Goal:</w:t>
      </w:r>
    </w:p>
    <w:p w14:paraId="58BFB786" w14:textId="0F72C781" w:rsidR="009B1FAD" w:rsidRDefault="009B1FAD" w:rsidP="009B1FAD">
      <w:pPr>
        <w:pStyle w:val="ListParagraph"/>
        <w:numPr>
          <w:ilvl w:val="0"/>
          <w:numId w:val="19"/>
        </w:numPr>
      </w:pPr>
      <w:r>
        <w:t>For questions, if something isn’t clear.</w:t>
      </w:r>
    </w:p>
    <w:p w14:paraId="5762A118" w14:textId="6FCCE63E" w:rsidR="009B1FAD" w:rsidRDefault="009B1FAD" w:rsidP="009B1FAD">
      <w:pPr>
        <w:pStyle w:val="ListParagraph"/>
        <w:numPr>
          <w:ilvl w:val="0"/>
          <w:numId w:val="19"/>
        </w:numPr>
      </w:pPr>
      <w:r>
        <w:t>For help, if help</w:t>
      </w:r>
      <w:r w:rsidR="00891032">
        <w:t xml:space="preserve"> is needed</w:t>
      </w:r>
      <w:r>
        <w:t xml:space="preserve"> to fix</w:t>
      </w:r>
      <w:r w:rsidR="00891032">
        <w:t xml:space="preserve"> any issue</w:t>
      </w:r>
      <w:r>
        <w:t xml:space="preserve"> or</w:t>
      </w:r>
      <w:r w:rsidR="00891032">
        <w:t xml:space="preserve"> to</w:t>
      </w:r>
      <w:r>
        <w:t xml:space="preserve"> figure out a solution.</w:t>
      </w:r>
    </w:p>
    <w:p w14:paraId="570E6278" w14:textId="0D9542DE" w:rsidR="009B1FAD" w:rsidRDefault="009B1FAD" w:rsidP="009B1FAD">
      <w:pPr>
        <w:pStyle w:val="ListParagraph"/>
        <w:numPr>
          <w:ilvl w:val="0"/>
          <w:numId w:val="19"/>
        </w:numPr>
      </w:pPr>
      <w:r>
        <w:t xml:space="preserve">For feedback on how everything is going </w:t>
      </w:r>
      <w:r w:rsidR="00891032">
        <w:t>on</w:t>
      </w:r>
      <w:r>
        <w:t xml:space="preserve"> the project.</w:t>
      </w:r>
    </w:p>
    <w:p w14:paraId="0517FEE3" w14:textId="77777777" w:rsidR="009B1FAD" w:rsidRDefault="009B1FAD" w:rsidP="009B1FAD"/>
    <w:p w14:paraId="13809999" w14:textId="36AE9078" w:rsidR="009B1FAD" w:rsidRDefault="009B1FAD" w:rsidP="009B1FAD">
      <w:r>
        <w:t>Meeting with the first assessor</w:t>
      </w:r>
    </w:p>
    <w:p w14:paraId="47913F0D" w14:textId="70378E7D" w:rsidR="009B1FAD" w:rsidRDefault="009B1FAD" w:rsidP="009B1FAD">
      <w:pPr>
        <w:pStyle w:val="ListParagraph"/>
        <w:numPr>
          <w:ilvl w:val="0"/>
          <w:numId w:val="28"/>
        </w:numPr>
      </w:pPr>
      <w:r>
        <w:t xml:space="preserve">Location: </w:t>
      </w:r>
      <w:r w:rsidR="00BE7C82">
        <w:t>Teams meeting.</w:t>
      </w:r>
    </w:p>
    <w:p w14:paraId="2A2C9F9B" w14:textId="639524A6" w:rsidR="009B1FAD" w:rsidRDefault="009B1FAD" w:rsidP="009B1FAD">
      <w:pPr>
        <w:pStyle w:val="ListParagraph"/>
        <w:numPr>
          <w:ilvl w:val="0"/>
          <w:numId w:val="28"/>
        </w:numPr>
      </w:pPr>
      <w:r>
        <w:t xml:space="preserve">When: </w:t>
      </w:r>
      <w:r w:rsidR="00BE7C82">
        <w:t>Planned date first.</w:t>
      </w:r>
    </w:p>
    <w:p w14:paraId="53AD8858" w14:textId="6E513C8E" w:rsidR="009B1FAD" w:rsidRDefault="009B1FAD" w:rsidP="009B1FAD">
      <w:pPr>
        <w:pStyle w:val="ListParagraph"/>
        <w:numPr>
          <w:ilvl w:val="0"/>
          <w:numId w:val="28"/>
        </w:numPr>
      </w:pPr>
      <w:r>
        <w:t>Goal:</w:t>
      </w:r>
    </w:p>
    <w:p w14:paraId="72A43F86" w14:textId="539AFDDC" w:rsidR="009B1FAD" w:rsidRDefault="00BE7C82" w:rsidP="009B1FAD">
      <w:pPr>
        <w:pStyle w:val="ListParagraph"/>
        <w:numPr>
          <w:ilvl w:val="0"/>
          <w:numId w:val="29"/>
        </w:numPr>
      </w:pPr>
      <w:r>
        <w:t>For questions, if there is an issue.</w:t>
      </w:r>
    </w:p>
    <w:p w14:paraId="012E7EEE" w14:textId="70C73B4B" w:rsidR="00BE7C82" w:rsidRDefault="00BE7C82" w:rsidP="00BE7C82">
      <w:pPr>
        <w:pStyle w:val="ListParagraph"/>
        <w:numPr>
          <w:ilvl w:val="0"/>
          <w:numId w:val="29"/>
        </w:numPr>
      </w:pPr>
      <w:r>
        <w:t>For weekly meetings on how the project is going.</w:t>
      </w:r>
    </w:p>
    <w:p w14:paraId="45929B97" w14:textId="77777777" w:rsidR="00235BE8" w:rsidRDefault="00235BE8" w:rsidP="00235BE8"/>
    <w:p w14:paraId="5A4BF46C" w14:textId="468A3A42" w:rsidR="003711D4" w:rsidRDefault="003711D4" w:rsidP="003711D4">
      <w:r>
        <w:t>Meeting with colleagues, developer</w:t>
      </w:r>
    </w:p>
    <w:p w14:paraId="07C23782" w14:textId="14FF6256" w:rsidR="003711D4" w:rsidRDefault="003711D4" w:rsidP="003711D4">
      <w:pPr>
        <w:pStyle w:val="ListParagraph"/>
        <w:numPr>
          <w:ilvl w:val="0"/>
          <w:numId w:val="36"/>
        </w:numPr>
      </w:pPr>
      <w:r>
        <w:t>Location: On company building</w:t>
      </w:r>
    </w:p>
    <w:p w14:paraId="653F9865" w14:textId="6CCBEF47" w:rsidR="003711D4" w:rsidRDefault="003711D4" w:rsidP="003711D4">
      <w:pPr>
        <w:pStyle w:val="ListParagraph"/>
        <w:numPr>
          <w:ilvl w:val="0"/>
          <w:numId w:val="36"/>
        </w:numPr>
      </w:pPr>
      <w:r>
        <w:t>When: If available to on Monday to Friday from 8:00 till 17:00</w:t>
      </w:r>
    </w:p>
    <w:p w14:paraId="3E1D4DF5" w14:textId="72F06ACA" w:rsidR="003711D4" w:rsidRDefault="003711D4" w:rsidP="003711D4">
      <w:pPr>
        <w:pStyle w:val="ListParagraph"/>
        <w:numPr>
          <w:ilvl w:val="0"/>
          <w:numId w:val="36"/>
        </w:numPr>
      </w:pPr>
      <w:r>
        <w:lastRenderedPageBreak/>
        <w:t>Goal:</w:t>
      </w:r>
    </w:p>
    <w:p w14:paraId="356FC1A9" w14:textId="6D495BE3" w:rsidR="003711D4" w:rsidRPr="007E4F85" w:rsidRDefault="003711D4" w:rsidP="003711D4">
      <w:pPr>
        <w:pStyle w:val="ListParagraph"/>
        <w:numPr>
          <w:ilvl w:val="0"/>
          <w:numId w:val="37"/>
        </w:numPr>
      </w:pPr>
      <w:r>
        <w:t>For asking questions and help with something</w:t>
      </w:r>
      <w:r w:rsidR="004B6AEE">
        <w:t>.</w:t>
      </w:r>
    </w:p>
    <w:p w14:paraId="3C3BB68B" w14:textId="5CEF8A03" w:rsidR="00B01BF3" w:rsidRPr="00E42EB6" w:rsidRDefault="00EE3FFB" w:rsidP="00E42EB6">
      <w:pPr>
        <w:pStyle w:val="Heading1"/>
      </w:pPr>
      <w:bookmarkStart w:id="39" w:name="_Toc327581053"/>
      <w:bookmarkStart w:id="40" w:name="_Toc327581603"/>
      <w:bookmarkStart w:id="41" w:name="_Toc327583383"/>
      <w:bookmarkStart w:id="42" w:name="_Toc339966122"/>
      <w:bookmarkStart w:id="43" w:name="_Toc507670782"/>
      <w:bookmarkStart w:id="44" w:name="_Toc145954341"/>
      <w:r w:rsidRPr="00E42EB6">
        <w:lastRenderedPageBreak/>
        <w:t>Activities and</w:t>
      </w:r>
      <w:r w:rsidR="00B01BF3" w:rsidRPr="00E42EB6">
        <w:t xml:space="preserve"> ti</w:t>
      </w:r>
      <w:bookmarkEnd w:id="39"/>
      <w:bookmarkEnd w:id="40"/>
      <w:bookmarkEnd w:id="41"/>
      <w:bookmarkEnd w:id="42"/>
      <w:bookmarkEnd w:id="43"/>
      <w:r w:rsidRPr="00E42EB6">
        <w:t>me plan</w:t>
      </w:r>
      <w:bookmarkEnd w:id="44"/>
    </w:p>
    <w:p w14:paraId="3C3BB68C" w14:textId="77777777" w:rsidR="0012034B" w:rsidRPr="0012034B" w:rsidRDefault="0012034B" w:rsidP="0012034B"/>
    <w:p w14:paraId="3C3BB68D" w14:textId="380E05F2" w:rsidR="00B01BF3" w:rsidRPr="00E42EB6" w:rsidRDefault="00EE3FFB" w:rsidP="00E42EB6">
      <w:pPr>
        <w:pStyle w:val="Heading2"/>
      </w:pPr>
      <w:bookmarkStart w:id="45" w:name="_Toc145954342"/>
      <w:r w:rsidRPr="00E42EB6">
        <w:t>Phases of the project</w:t>
      </w:r>
      <w:bookmarkEnd w:id="45"/>
    </w:p>
    <w:p w14:paraId="30FAC2A0" w14:textId="77777777" w:rsidR="00D83662" w:rsidRPr="003F0A8B" w:rsidRDefault="00D83662" w:rsidP="00B6071D">
      <w:pPr>
        <w:rPr>
          <w:iCs/>
        </w:rPr>
      </w:pPr>
    </w:p>
    <w:p w14:paraId="3C3BB68F" w14:textId="43EC9D49" w:rsidR="00B01BF3" w:rsidRDefault="00641EEE" w:rsidP="00B01BF3">
      <w:r w:rsidRPr="00641EEE">
        <w:t xml:space="preserve">The phases of the project are in sprints. Each sprint </w:t>
      </w:r>
      <w:r>
        <w:t>I</w:t>
      </w:r>
      <w:r w:rsidRPr="00641EEE">
        <w:t xml:space="preserve"> have to deliver and present the product to </w:t>
      </w:r>
      <w:r>
        <w:t>the company mentor</w:t>
      </w:r>
      <w:r w:rsidRPr="00641EEE">
        <w:t>. Each sprint takes 3 working weeks</w:t>
      </w:r>
      <w:r>
        <w:t xml:space="preserve"> before the end of the internship.</w:t>
      </w:r>
      <w:r w:rsidRPr="00641EEE">
        <w:t xml:space="preserve"> </w:t>
      </w:r>
      <w:r>
        <w:t>T</w:t>
      </w:r>
      <w:r w:rsidRPr="00641EEE">
        <w:t xml:space="preserve">he whole project should be finished in </w:t>
      </w:r>
      <w:r w:rsidR="000145A5">
        <w:t>7</w:t>
      </w:r>
      <w:r w:rsidRPr="00641EEE">
        <w:t xml:space="preserve"> sprints. Below it is possible to see the supposed milestones and correlating activities for the project.</w:t>
      </w:r>
    </w:p>
    <w:p w14:paraId="646BEE9C" w14:textId="77777777" w:rsidR="00641EEE" w:rsidRDefault="00641EEE" w:rsidP="00B01BF3"/>
    <w:p w14:paraId="4346BE9B" w14:textId="5963503C" w:rsidR="001549E6" w:rsidRDefault="00641EEE" w:rsidP="00397330">
      <w:pPr>
        <w:pStyle w:val="ListParagraph"/>
        <w:numPr>
          <w:ilvl w:val="0"/>
          <w:numId w:val="32"/>
        </w:numPr>
      </w:pPr>
      <w:r>
        <w:t>Sprint 1</w:t>
      </w:r>
      <w:r w:rsidR="001549E6">
        <w:t xml:space="preserve">: </w:t>
      </w:r>
      <w:r>
        <w:t>Initial</w:t>
      </w:r>
      <w:r w:rsidR="001549E6">
        <w:t xml:space="preserve"> planning</w:t>
      </w:r>
      <w:r>
        <w:t xml:space="preserve"> and </w:t>
      </w:r>
      <w:r w:rsidR="001549E6">
        <w:t>research</w:t>
      </w:r>
      <w:r>
        <w:t xml:space="preserve"> </w:t>
      </w:r>
      <w:r w:rsidR="001549E6">
        <w:t xml:space="preserve">– Plan and create every </w:t>
      </w:r>
      <w:r w:rsidR="00391D9D">
        <w:t>document</w:t>
      </w:r>
      <w:r w:rsidR="001549E6">
        <w:t xml:space="preserve"> that </w:t>
      </w:r>
      <w:r w:rsidR="00D80CBC">
        <w:t>is</w:t>
      </w:r>
      <w:r w:rsidR="001549E6">
        <w:t xml:space="preserve"> needed to create the project and do some research on the project.</w:t>
      </w:r>
    </w:p>
    <w:p w14:paraId="66D6B329" w14:textId="77777777" w:rsidR="00397330" w:rsidRDefault="00397330" w:rsidP="00397330">
      <w:pPr>
        <w:pStyle w:val="ListParagraph"/>
      </w:pPr>
    </w:p>
    <w:p w14:paraId="7278D654" w14:textId="737DD501" w:rsidR="00641EEE" w:rsidRDefault="001549E6" w:rsidP="00397330">
      <w:pPr>
        <w:pStyle w:val="ListParagraph"/>
        <w:numPr>
          <w:ilvl w:val="0"/>
          <w:numId w:val="32"/>
        </w:numPr>
      </w:pPr>
      <w:r>
        <w:t xml:space="preserve">Sprint 2:  </w:t>
      </w:r>
      <w:r w:rsidR="00A16B0C">
        <w:t>Setup</w:t>
      </w:r>
      <w:r w:rsidR="00B73A30">
        <w:t xml:space="preserve"> and get </w:t>
      </w:r>
      <w:r w:rsidR="00D80CBC">
        <w:t xml:space="preserve">acquainted </w:t>
      </w:r>
      <w:r w:rsidR="00B73A30">
        <w:t xml:space="preserve">with </w:t>
      </w:r>
      <w:r w:rsidR="00A16B0C">
        <w:t xml:space="preserve">the initial environment and continue to </w:t>
      </w:r>
      <w:r w:rsidR="00B73A30">
        <w:t xml:space="preserve">do </w:t>
      </w:r>
      <w:r w:rsidR="00A16B0C">
        <w:t>research – Setup everything that is needed to start programing on the project and</w:t>
      </w:r>
      <w:r w:rsidR="00B73A30">
        <w:t xml:space="preserve"> get </w:t>
      </w:r>
      <w:r w:rsidR="00D80CBC">
        <w:t xml:space="preserve">acquainted </w:t>
      </w:r>
      <w:r w:rsidR="00B73A30">
        <w:t>with everything new that i</w:t>
      </w:r>
      <w:r w:rsidR="0073109E">
        <w:t>s</w:t>
      </w:r>
      <w:r w:rsidR="00B73A30">
        <w:t xml:space="preserve"> needed for the application.</w:t>
      </w:r>
      <w:r w:rsidR="00A16B0C">
        <w:t xml:space="preserve"> </w:t>
      </w:r>
      <w:r w:rsidR="00B73A30">
        <w:t>Also c</w:t>
      </w:r>
      <w:r w:rsidR="00A16B0C">
        <w:t>ontinue to do research on the project.</w:t>
      </w:r>
    </w:p>
    <w:p w14:paraId="0CC7B1D8" w14:textId="77777777" w:rsidR="00397330" w:rsidRDefault="00397330" w:rsidP="00397330">
      <w:pPr>
        <w:pStyle w:val="ListParagraph"/>
      </w:pPr>
    </w:p>
    <w:p w14:paraId="1425E4D0" w14:textId="77777777" w:rsidR="00397330" w:rsidRDefault="00397330" w:rsidP="00397330">
      <w:pPr>
        <w:pStyle w:val="ListParagraph"/>
      </w:pPr>
    </w:p>
    <w:p w14:paraId="4DCD01F7" w14:textId="64860E5C" w:rsidR="00A16B0C" w:rsidRDefault="00A16B0C" w:rsidP="00397330">
      <w:pPr>
        <w:pStyle w:val="ListParagraph"/>
        <w:numPr>
          <w:ilvl w:val="0"/>
          <w:numId w:val="32"/>
        </w:numPr>
      </w:pPr>
      <w:r>
        <w:t xml:space="preserve">Sprint 3: </w:t>
      </w:r>
      <w:r w:rsidR="00B73A30">
        <w:t>Making the prototyp</w:t>
      </w:r>
      <w:r w:rsidR="001930DF">
        <w:t>e</w:t>
      </w:r>
      <w:r w:rsidR="00B73A30">
        <w:t xml:space="preserve"> – Start making prototypes of the </w:t>
      </w:r>
      <w:r w:rsidR="001930DF">
        <w:t>project.</w:t>
      </w:r>
    </w:p>
    <w:p w14:paraId="62DD8E58" w14:textId="77777777" w:rsidR="00397330" w:rsidRDefault="00397330" w:rsidP="00397330">
      <w:pPr>
        <w:pStyle w:val="ListParagraph"/>
      </w:pPr>
    </w:p>
    <w:p w14:paraId="0DEE2A32" w14:textId="2A2F8FA9" w:rsidR="00B73A30" w:rsidRDefault="00B73A30" w:rsidP="00397330">
      <w:pPr>
        <w:pStyle w:val="ListParagraph"/>
        <w:numPr>
          <w:ilvl w:val="0"/>
          <w:numId w:val="32"/>
        </w:numPr>
      </w:pPr>
      <w:r>
        <w:t>Sprint 4: Improve</w:t>
      </w:r>
      <w:r w:rsidR="001930DF">
        <w:t>,</w:t>
      </w:r>
      <w:r>
        <w:t xml:space="preserve"> </w:t>
      </w:r>
      <w:r w:rsidR="0098255E">
        <w:t>implement,</w:t>
      </w:r>
      <w:r w:rsidR="001930DF">
        <w:t xml:space="preserve"> and create new prototype</w:t>
      </w:r>
      <w:r>
        <w:t xml:space="preserve"> </w:t>
      </w:r>
      <w:r w:rsidR="001930DF">
        <w:t>– Improve the project and implement some stuff based on the feedback and create new prototype for another solution.</w:t>
      </w:r>
    </w:p>
    <w:p w14:paraId="60E554A3" w14:textId="77777777" w:rsidR="00397330" w:rsidRDefault="00397330" w:rsidP="00397330">
      <w:pPr>
        <w:pStyle w:val="ListParagraph"/>
      </w:pPr>
    </w:p>
    <w:p w14:paraId="79C3A030" w14:textId="77777777" w:rsidR="00397330" w:rsidRDefault="00397330" w:rsidP="00397330">
      <w:pPr>
        <w:pStyle w:val="ListParagraph"/>
      </w:pPr>
    </w:p>
    <w:p w14:paraId="6FB57CD6" w14:textId="7FB80ED7" w:rsidR="00397330" w:rsidRDefault="001930DF" w:rsidP="00397330">
      <w:pPr>
        <w:pStyle w:val="ListParagraph"/>
        <w:numPr>
          <w:ilvl w:val="0"/>
          <w:numId w:val="32"/>
        </w:numPr>
      </w:pPr>
      <w:r>
        <w:t xml:space="preserve">Sprint 5: Improve and implement – Improve and implement </w:t>
      </w:r>
      <w:r w:rsidR="00397330">
        <w:t>based</w:t>
      </w:r>
      <w:r>
        <w:t xml:space="preserve"> on the feedback.</w:t>
      </w:r>
    </w:p>
    <w:p w14:paraId="093A452D" w14:textId="77777777" w:rsidR="00397330" w:rsidRDefault="00397330" w:rsidP="00397330">
      <w:pPr>
        <w:pStyle w:val="ListParagraph"/>
      </w:pPr>
    </w:p>
    <w:p w14:paraId="1C1D5CE8" w14:textId="4B24DE86" w:rsidR="001930DF" w:rsidRDefault="00397330" w:rsidP="00B57A9C">
      <w:pPr>
        <w:pStyle w:val="ListParagraph"/>
        <w:numPr>
          <w:ilvl w:val="0"/>
          <w:numId w:val="32"/>
        </w:numPr>
      </w:pPr>
      <w:r>
        <w:t>Sprint 6: Improve and implement - Improve and implement based on the feedback.</w:t>
      </w:r>
    </w:p>
    <w:p w14:paraId="4A46CB67" w14:textId="77777777" w:rsidR="00397330" w:rsidRDefault="00397330" w:rsidP="00397330">
      <w:pPr>
        <w:pStyle w:val="ListParagraph"/>
      </w:pPr>
    </w:p>
    <w:p w14:paraId="57A40453" w14:textId="70089AAD" w:rsidR="00397330" w:rsidRDefault="00397330" w:rsidP="00B57A9C">
      <w:pPr>
        <w:pStyle w:val="ListParagraph"/>
        <w:numPr>
          <w:ilvl w:val="0"/>
          <w:numId w:val="32"/>
        </w:numPr>
      </w:pPr>
      <w:r>
        <w:t>Sprint 7: Finish up everything – Finish everything up from the project.</w:t>
      </w:r>
    </w:p>
    <w:p w14:paraId="436849BF" w14:textId="77777777" w:rsidR="00D83662" w:rsidRPr="00492252" w:rsidRDefault="00D83662" w:rsidP="00B01BF3"/>
    <w:p w14:paraId="3C3BB690" w14:textId="091958B2" w:rsidR="00B01BF3" w:rsidRPr="00E42EB6" w:rsidRDefault="00EE3FFB" w:rsidP="00E42EB6">
      <w:pPr>
        <w:pStyle w:val="Heading2"/>
      </w:pPr>
      <w:bookmarkStart w:id="46" w:name="_Toc145954343"/>
      <w:r w:rsidRPr="00E42EB6">
        <w:t>Time plan</w:t>
      </w:r>
      <w:r w:rsidR="00C2197F" w:rsidRPr="00E42EB6">
        <w:t xml:space="preserve"> and </w:t>
      </w:r>
      <w:r w:rsidRPr="00E42EB6">
        <w:t>milestones</w:t>
      </w:r>
      <w:bookmarkEnd w:id="46"/>
    </w:p>
    <w:p w14:paraId="1A018693" w14:textId="319ACDC3" w:rsidR="00A4359E" w:rsidRPr="003F0A8B" w:rsidRDefault="00A4359E" w:rsidP="00A4359E">
      <w:pPr>
        <w:rPr>
          <w:iCs/>
        </w:rPr>
      </w:pPr>
    </w:p>
    <w:p w14:paraId="1AD480D1" w14:textId="77777777" w:rsidR="00A4359E" w:rsidRPr="00A4359E" w:rsidRDefault="00A4359E" w:rsidP="00A4359E"/>
    <w:tbl>
      <w:tblPr>
        <w:tblW w:w="953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276"/>
        <w:gridCol w:w="1389"/>
        <w:gridCol w:w="1630"/>
      </w:tblGrid>
      <w:tr w:rsidR="00235BE8" w:rsidRPr="00C63FDB" w14:paraId="3C3BB695" w14:textId="6ED91BC3" w:rsidTr="00700BF5">
        <w:trPr>
          <w:cantSplit/>
          <w:trHeight w:val="454"/>
        </w:trPr>
        <w:tc>
          <w:tcPr>
            <w:tcW w:w="5240" w:type="dxa"/>
            <w:shd w:val="clear" w:color="auto" w:fill="FFFFFF" w:themeFill="background1"/>
          </w:tcPr>
          <w:p w14:paraId="3C3BB691" w14:textId="3FB2E7FA" w:rsidR="00235BE8" w:rsidRPr="00C63FDB" w:rsidRDefault="00235BE8" w:rsidP="00B01BF3">
            <w:pPr>
              <w:pStyle w:val="tabelheader"/>
              <w:rPr>
                <w:b/>
                <w:color w:val="1F497D" w:themeColor="text2"/>
                <w:sz w:val="20"/>
              </w:rPr>
            </w:pPr>
            <w:r>
              <w:rPr>
                <w:b/>
                <w:color w:val="1F497D" w:themeColor="text2"/>
                <w:sz w:val="20"/>
              </w:rPr>
              <w:t>Phasing</w:t>
            </w:r>
          </w:p>
        </w:tc>
        <w:tc>
          <w:tcPr>
            <w:tcW w:w="1276" w:type="dxa"/>
            <w:shd w:val="clear" w:color="auto" w:fill="FFFFFF" w:themeFill="background1"/>
          </w:tcPr>
          <w:p w14:paraId="3C3BB693" w14:textId="4ABE1CE0" w:rsidR="00235BE8" w:rsidRPr="00C63FDB" w:rsidRDefault="00235BE8" w:rsidP="00B01BF3">
            <w:pPr>
              <w:pStyle w:val="tabelheader"/>
              <w:rPr>
                <w:b/>
                <w:color w:val="1F497D" w:themeColor="text2"/>
                <w:sz w:val="20"/>
              </w:rPr>
            </w:pPr>
            <w:r w:rsidRPr="00C63FDB">
              <w:rPr>
                <w:b/>
                <w:color w:val="1F497D" w:themeColor="text2"/>
                <w:sz w:val="20"/>
              </w:rPr>
              <w:t>Start</w:t>
            </w:r>
            <w:r>
              <w:rPr>
                <w:b/>
                <w:color w:val="1F497D" w:themeColor="text2"/>
                <w:sz w:val="20"/>
              </w:rPr>
              <w:t xml:space="preserve"> date</w:t>
            </w:r>
          </w:p>
        </w:tc>
        <w:tc>
          <w:tcPr>
            <w:tcW w:w="1389" w:type="dxa"/>
            <w:shd w:val="clear" w:color="auto" w:fill="FFFFFF" w:themeFill="background1"/>
          </w:tcPr>
          <w:p w14:paraId="3C3BB694" w14:textId="42D4E433" w:rsidR="00235BE8" w:rsidRPr="00C63FDB" w:rsidRDefault="00235BE8" w:rsidP="00B01BF3">
            <w:pPr>
              <w:pStyle w:val="tabelheader"/>
              <w:rPr>
                <w:b/>
                <w:color w:val="1F497D" w:themeColor="text2"/>
                <w:sz w:val="20"/>
              </w:rPr>
            </w:pPr>
            <w:r>
              <w:rPr>
                <w:b/>
                <w:color w:val="1F497D" w:themeColor="text2"/>
                <w:sz w:val="20"/>
              </w:rPr>
              <w:t>Finish date</w:t>
            </w:r>
          </w:p>
        </w:tc>
        <w:tc>
          <w:tcPr>
            <w:tcW w:w="1630" w:type="dxa"/>
            <w:shd w:val="clear" w:color="auto" w:fill="FFFFFF" w:themeFill="background1"/>
          </w:tcPr>
          <w:p w14:paraId="1A0AF40A" w14:textId="7507D312" w:rsidR="00235BE8" w:rsidRDefault="00700BF5" w:rsidP="00B01BF3">
            <w:pPr>
              <w:pStyle w:val="tabelheader"/>
              <w:rPr>
                <w:b/>
                <w:color w:val="1F497D" w:themeColor="text2"/>
                <w:sz w:val="20"/>
              </w:rPr>
            </w:pPr>
            <w:r>
              <w:rPr>
                <w:b/>
                <w:color w:val="1F497D" w:themeColor="text2"/>
                <w:sz w:val="20"/>
              </w:rPr>
              <w:t>S</w:t>
            </w:r>
            <w:r w:rsidR="00235BE8">
              <w:rPr>
                <w:b/>
                <w:color w:val="1F497D" w:themeColor="text2"/>
                <w:sz w:val="20"/>
              </w:rPr>
              <w:t xml:space="preserve">tart week </w:t>
            </w:r>
            <w:r w:rsidR="000674B8">
              <w:rPr>
                <w:b/>
                <w:color w:val="1F497D" w:themeColor="text2"/>
                <w:sz w:val="20"/>
              </w:rPr>
              <w:t>to</w:t>
            </w:r>
            <w:r w:rsidR="00235BE8">
              <w:rPr>
                <w:b/>
                <w:color w:val="1F497D" w:themeColor="text2"/>
                <w:sz w:val="20"/>
              </w:rPr>
              <w:t xml:space="preserve"> end week</w:t>
            </w:r>
            <w:r>
              <w:rPr>
                <w:b/>
                <w:color w:val="1F497D" w:themeColor="text2"/>
                <w:sz w:val="20"/>
              </w:rPr>
              <w:t xml:space="preserve"> (not school base)</w:t>
            </w:r>
          </w:p>
        </w:tc>
      </w:tr>
      <w:tr w:rsidR="00235BE8" w:rsidRPr="00C63FDB" w14:paraId="3C3BB69A" w14:textId="3140E233" w:rsidTr="00700BF5">
        <w:trPr>
          <w:trHeight w:val="397"/>
        </w:trPr>
        <w:tc>
          <w:tcPr>
            <w:tcW w:w="5240" w:type="dxa"/>
            <w:vAlign w:val="center"/>
          </w:tcPr>
          <w:p w14:paraId="3C3BB696" w14:textId="6A250B3E" w:rsidR="00235BE8" w:rsidRPr="008A00FA" w:rsidRDefault="00235BE8" w:rsidP="00B01BF3">
            <w:pPr>
              <w:pStyle w:val="Tabelbody"/>
              <w:numPr>
                <w:ilvl w:val="0"/>
                <w:numId w:val="11"/>
              </w:numPr>
              <w:spacing w:before="0" w:after="0"/>
              <w:rPr>
                <w:sz w:val="20"/>
              </w:rPr>
            </w:pPr>
            <w:r>
              <w:rPr>
                <w:sz w:val="20"/>
              </w:rPr>
              <w:t>Sprint 1</w:t>
            </w:r>
            <w:r w:rsidR="0098255E">
              <w:rPr>
                <w:sz w:val="20"/>
              </w:rPr>
              <w:t xml:space="preserve">: </w:t>
            </w:r>
            <w:r w:rsidR="0098255E" w:rsidRPr="0098255E">
              <w:rPr>
                <w:sz w:val="20"/>
              </w:rPr>
              <w:t>Initial planning and research</w:t>
            </w:r>
          </w:p>
        </w:tc>
        <w:tc>
          <w:tcPr>
            <w:tcW w:w="1276" w:type="dxa"/>
            <w:vAlign w:val="center"/>
          </w:tcPr>
          <w:p w14:paraId="3C3BB698" w14:textId="3DB8FE25" w:rsidR="00235BE8" w:rsidRPr="00C63FDB" w:rsidRDefault="00235BE8" w:rsidP="00B01BF3">
            <w:pPr>
              <w:pStyle w:val="Tabelbody"/>
              <w:spacing w:before="0" w:after="0"/>
              <w:rPr>
                <w:sz w:val="20"/>
              </w:rPr>
            </w:pPr>
            <w:r>
              <w:rPr>
                <w:sz w:val="20"/>
              </w:rPr>
              <w:t>4 Sep 2023</w:t>
            </w:r>
          </w:p>
        </w:tc>
        <w:tc>
          <w:tcPr>
            <w:tcW w:w="1389" w:type="dxa"/>
            <w:vAlign w:val="center"/>
          </w:tcPr>
          <w:p w14:paraId="3C3BB699" w14:textId="36DA62B8" w:rsidR="00235BE8" w:rsidRPr="00C63FDB" w:rsidRDefault="00235BE8" w:rsidP="00B01BF3">
            <w:pPr>
              <w:pStyle w:val="Tabelbody"/>
              <w:spacing w:before="0" w:after="0"/>
              <w:rPr>
                <w:sz w:val="20"/>
              </w:rPr>
            </w:pPr>
            <w:r>
              <w:rPr>
                <w:sz w:val="20"/>
              </w:rPr>
              <w:t>22 Sep 2023</w:t>
            </w:r>
          </w:p>
        </w:tc>
        <w:tc>
          <w:tcPr>
            <w:tcW w:w="1630" w:type="dxa"/>
          </w:tcPr>
          <w:p w14:paraId="21328BB5" w14:textId="06C5977B" w:rsidR="00235BE8" w:rsidRDefault="00235BE8" w:rsidP="00B01BF3">
            <w:pPr>
              <w:pStyle w:val="Tabelbody"/>
              <w:spacing w:before="0" w:after="0"/>
              <w:rPr>
                <w:sz w:val="20"/>
              </w:rPr>
            </w:pPr>
            <w:r>
              <w:rPr>
                <w:sz w:val="20"/>
              </w:rPr>
              <w:t>1-3</w:t>
            </w:r>
          </w:p>
        </w:tc>
      </w:tr>
      <w:tr w:rsidR="00235BE8" w:rsidRPr="00C63FDB" w14:paraId="3C3BB69F" w14:textId="2B2655AE" w:rsidTr="00700BF5">
        <w:trPr>
          <w:trHeight w:val="397"/>
        </w:trPr>
        <w:tc>
          <w:tcPr>
            <w:tcW w:w="5240" w:type="dxa"/>
            <w:vAlign w:val="center"/>
          </w:tcPr>
          <w:p w14:paraId="3C3BB69B" w14:textId="06930B47" w:rsidR="00235BE8" w:rsidRPr="00C63FDB" w:rsidRDefault="00235BE8" w:rsidP="00B01BF3">
            <w:pPr>
              <w:pStyle w:val="Tabelbody"/>
              <w:numPr>
                <w:ilvl w:val="0"/>
                <w:numId w:val="11"/>
              </w:numPr>
              <w:spacing w:before="0" w:after="0"/>
              <w:rPr>
                <w:sz w:val="20"/>
              </w:rPr>
            </w:pPr>
            <w:r>
              <w:rPr>
                <w:sz w:val="20"/>
              </w:rPr>
              <w:t>Sprint 2</w:t>
            </w:r>
            <w:r w:rsidR="0098255E">
              <w:rPr>
                <w:sz w:val="20"/>
              </w:rPr>
              <w:t xml:space="preserve">: </w:t>
            </w:r>
            <w:r w:rsidR="0098255E" w:rsidRPr="0098255E">
              <w:rPr>
                <w:sz w:val="20"/>
              </w:rPr>
              <w:t>Setup and get acquainted with the initial environment and continue to do research</w:t>
            </w:r>
          </w:p>
        </w:tc>
        <w:tc>
          <w:tcPr>
            <w:tcW w:w="1276" w:type="dxa"/>
            <w:vAlign w:val="center"/>
          </w:tcPr>
          <w:p w14:paraId="3C3BB69D" w14:textId="7CFAA6B5" w:rsidR="00235BE8" w:rsidRPr="00C63FDB" w:rsidRDefault="00235BE8" w:rsidP="00B01BF3">
            <w:pPr>
              <w:pStyle w:val="Tabelbody"/>
              <w:spacing w:before="0" w:after="0"/>
              <w:rPr>
                <w:sz w:val="20"/>
              </w:rPr>
            </w:pPr>
            <w:r>
              <w:rPr>
                <w:sz w:val="20"/>
              </w:rPr>
              <w:t>25 Sep 2023</w:t>
            </w:r>
          </w:p>
        </w:tc>
        <w:tc>
          <w:tcPr>
            <w:tcW w:w="1389" w:type="dxa"/>
            <w:vAlign w:val="center"/>
          </w:tcPr>
          <w:p w14:paraId="3C3BB69E" w14:textId="3E4A85A0" w:rsidR="00235BE8" w:rsidRPr="00C63FDB" w:rsidRDefault="00235BE8" w:rsidP="00B01BF3">
            <w:pPr>
              <w:pStyle w:val="Tabelbody"/>
              <w:spacing w:before="0" w:after="0"/>
              <w:rPr>
                <w:sz w:val="20"/>
              </w:rPr>
            </w:pPr>
            <w:r>
              <w:rPr>
                <w:sz w:val="20"/>
              </w:rPr>
              <w:t>13 Oct 2023</w:t>
            </w:r>
          </w:p>
        </w:tc>
        <w:tc>
          <w:tcPr>
            <w:tcW w:w="1630" w:type="dxa"/>
          </w:tcPr>
          <w:p w14:paraId="78B1AD27" w14:textId="672519BD" w:rsidR="00235BE8" w:rsidRDefault="00235BE8" w:rsidP="00B01BF3">
            <w:pPr>
              <w:pStyle w:val="Tabelbody"/>
              <w:spacing w:before="0" w:after="0"/>
              <w:rPr>
                <w:sz w:val="20"/>
              </w:rPr>
            </w:pPr>
            <w:r>
              <w:rPr>
                <w:sz w:val="20"/>
              </w:rPr>
              <w:t>4-6</w:t>
            </w:r>
          </w:p>
        </w:tc>
      </w:tr>
      <w:tr w:rsidR="00235BE8" w:rsidRPr="00C63FDB" w14:paraId="3C3BB6A4" w14:textId="534CB32B" w:rsidTr="00700BF5">
        <w:trPr>
          <w:trHeight w:val="397"/>
        </w:trPr>
        <w:tc>
          <w:tcPr>
            <w:tcW w:w="5240" w:type="dxa"/>
            <w:vAlign w:val="center"/>
          </w:tcPr>
          <w:p w14:paraId="3C3BB6A0" w14:textId="744C8A06" w:rsidR="00235BE8" w:rsidRPr="00C63FDB" w:rsidRDefault="00235BE8" w:rsidP="00B01BF3">
            <w:pPr>
              <w:pStyle w:val="Tabelbody"/>
              <w:numPr>
                <w:ilvl w:val="0"/>
                <w:numId w:val="11"/>
              </w:numPr>
              <w:spacing w:before="0" w:after="0"/>
              <w:rPr>
                <w:sz w:val="20"/>
              </w:rPr>
            </w:pPr>
            <w:r>
              <w:rPr>
                <w:sz w:val="20"/>
              </w:rPr>
              <w:t>Sprint 3</w:t>
            </w:r>
            <w:r w:rsidR="0098255E">
              <w:rPr>
                <w:sz w:val="20"/>
              </w:rPr>
              <w:t xml:space="preserve">: </w:t>
            </w:r>
            <w:r w:rsidR="0098255E" w:rsidRPr="0098255E">
              <w:rPr>
                <w:sz w:val="20"/>
              </w:rPr>
              <w:t>Making the prototype</w:t>
            </w:r>
          </w:p>
        </w:tc>
        <w:tc>
          <w:tcPr>
            <w:tcW w:w="1276" w:type="dxa"/>
            <w:vAlign w:val="center"/>
          </w:tcPr>
          <w:p w14:paraId="3C3BB6A2" w14:textId="289D9E1C" w:rsidR="00235BE8" w:rsidRPr="00C63FDB" w:rsidRDefault="00235BE8" w:rsidP="00B01BF3">
            <w:pPr>
              <w:pStyle w:val="Tabelbody"/>
              <w:spacing w:before="0" w:after="0"/>
              <w:rPr>
                <w:sz w:val="20"/>
              </w:rPr>
            </w:pPr>
            <w:r>
              <w:rPr>
                <w:sz w:val="20"/>
              </w:rPr>
              <w:t>16 Oct 2023</w:t>
            </w:r>
          </w:p>
        </w:tc>
        <w:tc>
          <w:tcPr>
            <w:tcW w:w="1389" w:type="dxa"/>
            <w:vAlign w:val="center"/>
          </w:tcPr>
          <w:p w14:paraId="3C3BB6A3" w14:textId="42E18042" w:rsidR="00235BE8" w:rsidRPr="00C63FDB" w:rsidRDefault="00235BE8" w:rsidP="00B01BF3">
            <w:pPr>
              <w:pStyle w:val="Tabelbody"/>
              <w:spacing w:before="0" w:after="0"/>
              <w:rPr>
                <w:sz w:val="20"/>
              </w:rPr>
            </w:pPr>
            <w:r>
              <w:rPr>
                <w:sz w:val="20"/>
              </w:rPr>
              <w:t>3 Nov 2023</w:t>
            </w:r>
          </w:p>
        </w:tc>
        <w:tc>
          <w:tcPr>
            <w:tcW w:w="1630" w:type="dxa"/>
          </w:tcPr>
          <w:p w14:paraId="40825828" w14:textId="093DA67D" w:rsidR="00235BE8" w:rsidRDefault="00235BE8" w:rsidP="00B01BF3">
            <w:pPr>
              <w:pStyle w:val="Tabelbody"/>
              <w:spacing w:before="0" w:after="0"/>
              <w:rPr>
                <w:sz w:val="20"/>
              </w:rPr>
            </w:pPr>
            <w:r>
              <w:rPr>
                <w:sz w:val="20"/>
              </w:rPr>
              <w:t>7-9</w:t>
            </w:r>
          </w:p>
        </w:tc>
      </w:tr>
      <w:tr w:rsidR="00235BE8" w:rsidRPr="00C63FDB" w14:paraId="563E3302" w14:textId="637CC0B5" w:rsidTr="00700BF5">
        <w:trPr>
          <w:trHeight w:val="397"/>
        </w:trPr>
        <w:tc>
          <w:tcPr>
            <w:tcW w:w="5240" w:type="dxa"/>
            <w:vAlign w:val="center"/>
          </w:tcPr>
          <w:p w14:paraId="7FC1459E" w14:textId="7DA72147" w:rsidR="00235BE8" w:rsidRDefault="00235BE8" w:rsidP="00B01BF3">
            <w:pPr>
              <w:pStyle w:val="Tabelbody"/>
              <w:numPr>
                <w:ilvl w:val="0"/>
                <w:numId w:val="11"/>
              </w:numPr>
              <w:spacing w:before="0" w:after="0"/>
              <w:rPr>
                <w:sz w:val="20"/>
              </w:rPr>
            </w:pPr>
            <w:r>
              <w:rPr>
                <w:sz w:val="20"/>
              </w:rPr>
              <w:t>Sprint 4</w:t>
            </w:r>
            <w:r w:rsidR="0098255E">
              <w:rPr>
                <w:sz w:val="20"/>
              </w:rPr>
              <w:t xml:space="preserve">: </w:t>
            </w:r>
            <w:r w:rsidR="0098255E" w:rsidRPr="0098255E">
              <w:rPr>
                <w:sz w:val="20"/>
              </w:rPr>
              <w:t>Improve, implement</w:t>
            </w:r>
            <w:r w:rsidR="0098255E">
              <w:rPr>
                <w:sz w:val="20"/>
              </w:rPr>
              <w:t>,</w:t>
            </w:r>
            <w:r w:rsidR="0098255E" w:rsidRPr="0098255E">
              <w:rPr>
                <w:sz w:val="20"/>
              </w:rPr>
              <w:t xml:space="preserve"> and create new prototype</w:t>
            </w:r>
          </w:p>
        </w:tc>
        <w:tc>
          <w:tcPr>
            <w:tcW w:w="1276" w:type="dxa"/>
            <w:vAlign w:val="center"/>
          </w:tcPr>
          <w:p w14:paraId="3498C8A4" w14:textId="79B1A3C1" w:rsidR="00235BE8" w:rsidRDefault="00235BE8" w:rsidP="00B01BF3">
            <w:pPr>
              <w:pStyle w:val="Tabelbody"/>
              <w:spacing w:before="0" w:after="0"/>
              <w:rPr>
                <w:sz w:val="20"/>
              </w:rPr>
            </w:pPr>
            <w:r>
              <w:rPr>
                <w:sz w:val="20"/>
              </w:rPr>
              <w:t>6 Nov 2023</w:t>
            </w:r>
          </w:p>
        </w:tc>
        <w:tc>
          <w:tcPr>
            <w:tcW w:w="1389" w:type="dxa"/>
            <w:vAlign w:val="center"/>
          </w:tcPr>
          <w:p w14:paraId="64561A5C" w14:textId="77B07845" w:rsidR="00235BE8" w:rsidRDefault="00235BE8" w:rsidP="00B01BF3">
            <w:pPr>
              <w:pStyle w:val="Tabelbody"/>
              <w:spacing w:before="0" w:after="0"/>
              <w:rPr>
                <w:sz w:val="20"/>
              </w:rPr>
            </w:pPr>
            <w:r>
              <w:rPr>
                <w:sz w:val="20"/>
              </w:rPr>
              <w:t>24 Nov 2023</w:t>
            </w:r>
          </w:p>
        </w:tc>
        <w:tc>
          <w:tcPr>
            <w:tcW w:w="1630" w:type="dxa"/>
          </w:tcPr>
          <w:p w14:paraId="43F9D936" w14:textId="524AE939" w:rsidR="00235BE8" w:rsidRDefault="00235BE8" w:rsidP="00B01BF3">
            <w:pPr>
              <w:pStyle w:val="Tabelbody"/>
              <w:spacing w:before="0" w:after="0"/>
              <w:rPr>
                <w:sz w:val="20"/>
              </w:rPr>
            </w:pPr>
            <w:r>
              <w:rPr>
                <w:sz w:val="20"/>
              </w:rPr>
              <w:t>10-12</w:t>
            </w:r>
          </w:p>
        </w:tc>
      </w:tr>
      <w:tr w:rsidR="00235BE8" w:rsidRPr="00C63FDB" w14:paraId="50261383" w14:textId="630ED750" w:rsidTr="00700BF5">
        <w:trPr>
          <w:trHeight w:val="397"/>
        </w:trPr>
        <w:tc>
          <w:tcPr>
            <w:tcW w:w="5240" w:type="dxa"/>
            <w:vAlign w:val="center"/>
          </w:tcPr>
          <w:p w14:paraId="4B2B68C5" w14:textId="599D06AB" w:rsidR="00235BE8" w:rsidRDefault="00235BE8" w:rsidP="00B01BF3">
            <w:pPr>
              <w:pStyle w:val="Tabelbody"/>
              <w:numPr>
                <w:ilvl w:val="0"/>
                <w:numId w:val="11"/>
              </w:numPr>
              <w:spacing w:before="0" w:after="0"/>
              <w:rPr>
                <w:sz w:val="20"/>
              </w:rPr>
            </w:pPr>
            <w:r>
              <w:rPr>
                <w:sz w:val="20"/>
              </w:rPr>
              <w:t>Sprint 5</w:t>
            </w:r>
            <w:r w:rsidR="0098255E">
              <w:rPr>
                <w:sz w:val="20"/>
              </w:rPr>
              <w:t xml:space="preserve">: </w:t>
            </w:r>
            <w:r w:rsidR="0098255E" w:rsidRPr="0098255E">
              <w:rPr>
                <w:sz w:val="20"/>
              </w:rPr>
              <w:t>Improve and implement</w:t>
            </w:r>
          </w:p>
        </w:tc>
        <w:tc>
          <w:tcPr>
            <w:tcW w:w="1276" w:type="dxa"/>
            <w:vAlign w:val="center"/>
          </w:tcPr>
          <w:p w14:paraId="5B5F21EF" w14:textId="3EC77B18" w:rsidR="00235BE8" w:rsidRDefault="00235BE8" w:rsidP="00B01BF3">
            <w:pPr>
              <w:pStyle w:val="Tabelbody"/>
              <w:spacing w:before="0" w:after="0"/>
              <w:rPr>
                <w:sz w:val="20"/>
              </w:rPr>
            </w:pPr>
            <w:r>
              <w:rPr>
                <w:sz w:val="20"/>
              </w:rPr>
              <w:t>27 Nov 2023</w:t>
            </w:r>
          </w:p>
        </w:tc>
        <w:tc>
          <w:tcPr>
            <w:tcW w:w="1389" w:type="dxa"/>
            <w:vAlign w:val="center"/>
          </w:tcPr>
          <w:p w14:paraId="6BA5BBE4" w14:textId="24FB870A" w:rsidR="00235BE8" w:rsidRDefault="00235BE8" w:rsidP="00B01BF3">
            <w:pPr>
              <w:pStyle w:val="Tabelbody"/>
              <w:spacing w:before="0" w:after="0"/>
              <w:rPr>
                <w:sz w:val="20"/>
              </w:rPr>
            </w:pPr>
            <w:r>
              <w:rPr>
                <w:sz w:val="20"/>
              </w:rPr>
              <w:t>15 Dec 2023</w:t>
            </w:r>
          </w:p>
        </w:tc>
        <w:tc>
          <w:tcPr>
            <w:tcW w:w="1630" w:type="dxa"/>
          </w:tcPr>
          <w:p w14:paraId="4B670B14" w14:textId="1C00F556" w:rsidR="00235BE8" w:rsidRDefault="00235BE8" w:rsidP="00B01BF3">
            <w:pPr>
              <w:pStyle w:val="Tabelbody"/>
              <w:spacing w:before="0" w:after="0"/>
              <w:rPr>
                <w:sz w:val="20"/>
              </w:rPr>
            </w:pPr>
            <w:r>
              <w:rPr>
                <w:sz w:val="20"/>
              </w:rPr>
              <w:t>13-15</w:t>
            </w:r>
          </w:p>
        </w:tc>
      </w:tr>
      <w:tr w:rsidR="00235BE8" w:rsidRPr="00C63FDB" w14:paraId="7C1153F4" w14:textId="4B20D123" w:rsidTr="00700BF5">
        <w:trPr>
          <w:trHeight w:val="397"/>
        </w:trPr>
        <w:tc>
          <w:tcPr>
            <w:tcW w:w="5240" w:type="dxa"/>
            <w:vAlign w:val="center"/>
          </w:tcPr>
          <w:p w14:paraId="283F9634" w14:textId="4500EB53" w:rsidR="00235BE8" w:rsidRDefault="00235BE8" w:rsidP="00B01BF3">
            <w:pPr>
              <w:pStyle w:val="Tabelbody"/>
              <w:numPr>
                <w:ilvl w:val="0"/>
                <w:numId w:val="11"/>
              </w:numPr>
              <w:spacing w:before="0" w:after="0"/>
              <w:rPr>
                <w:sz w:val="20"/>
              </w:rPr>
            </w:pPr>
            <w:r>
              <w:rPr>
                <w:sz w:val="20"/>
              </w:rPr>
              <w:t>Sprint 6</w:t>
            </w:r>
            <w:r w:rsidR="0098255E">
              <w:rPr>
                <w:sz w:val="20"/>
              </w:rPr>
              <w:t xml:space="preserve">: </w:t>
            </w:r>
            <w:r w:rsidR="0098255E" w:rsidRPr="0098255E">
              <w:rPr>
                <w:sz w:val="20"/>
              </w:rPr>
              <w:t>Improve and implement</w:t>
            </w:r>
          </w:p>
        </w:tc>
        <w:tc>
          <w:tcPr>
            <w:tcW w:w="1276" w:type="dxa"/>
            <w:vAlign w:val="center"/>
          </w:tcPr>
          <w:p w14:paraId="2A72116C" w14:textId="49EBEB39" w:rsidR="00235BE8" w:rsidRDefault="00235BE8" w:rsidP="00B01BF3">
            <w:pPr>
              <w:pStyle w:val="Tabelbody"/>
              <w:spacing w:before="0" w:after="0"/>
              <w:rPr>
                <w:sz w:val="20"/>
              </w:rPr>
            </w:pPr>
            <w:r>
              <w:rPr>
                <w:sz w:val="20"/>
              </w:rPr>
              <w:t>18 Dec 2023</w:t>
            </w:r>
          </w:p>
        </w:tc>
        <w:tc>
          <w:tcPr>
            <w:tcW w:w="1389" w:type="dxa"/>
            <w:vAlign w:val="center"/>
          </w:tcPr>
          <w:p w14:paraId="75132F7A" w14:textId="36519619" w:rsidR="00235BE8" w:rsidRDefault="00700BF5" w:rsidP="00B01BF3">
            <w:pPr>
              <w:pStyle w:val="Tabelbody"/>
              <w:spacing w:before="0" w:after="0"/>
              <w:rPr>
                <w:sz w:val="20"/>
              </w:rPr>
            </w:pPr>
            <w:r>
              <w:rPr>
                <w:sz w:val="20"/>
              </w:rPr>
              <w:t>5</w:t>
            </w:r>
            <w:r w:rsidR="00235BE8">
              <w:rPr>
                <w:sz w:val="20"/>
              </w:rPr>
              <w:t xml:space="preserve"> Jan 2024</w:t>
            </w:r>
          </w:p>
        </w:tc>
        <w:tc>
          <w:tcPr>
            <w:tcW w:w="1630" w:type="dxa"/>
          </w:tcPr>
          <w:p w14:paraId="45040182" w14:textId="2F7A871C" w:rsidR="00235BE8" w:rsidRDefault="00235BE8" w:rsidP="00B01BF3">
            <w:pPr>
              <w:pStyle w:val="Tabelbody"/>
              <w:spacing w:before="0" w:after="0"/>
              <w:rPr>
                <w:sz w:val="20"/>
              </w:rPr>
            </w:pPr>
            <w:r>
              <w:rPr>
                <w:sz w:val="20"/>
              </w:rPr>
              <w:t>16-18</w:t>
            </w:r>
          </w:p>
        </w:tc>
      </w:tr>
      <w:tr w:rsidR="00235BE8" w:rsidRPr="00C63FDB" w14:paraId="694475F5" w14:textId="45BAB13E" w:rsidTr="00700BF5">
        <w:trPr>
          <w:trHeight w:val="397"/>
        </w:trPr>
        <w:tc>
          <w:tcPr>
            <w:tcW w:w="5240" w:type="dxa"/>
            <w:vAlign w:val="center"/>
          </w:tcPr>
          <w:p w14:paraId="6AB49CDE" w14:textId="638EB428" w:rsidR="00235BE8" w:rsidRDefault="00235BE8" w:rsidP="00B01BF3">
            <w:pPr>
              <w:pStyle w:val="Tabelbody"/>
              <w:numPr>
                <w:ilvl w:val="0"/>
                <w:numId w:val="11"/>
              </w:numPr>
              <w:spacing w:before="0" w:after="0"/>
              <w:rPr>
                <w:sz w:val="20"/>
              </w:rPr>
            </w:pPr>
            <w:r>
              <w:rPr>
                <w:sz w:val="20"/>
              </w:rPr>
              <w:t>Sprint 7</w:t>
            </w:r>
            <w:r w:rsidR="0098255E">
              <w:rPr>
                <w:sz w:val="20"/>
              </w:rPr>
              <w:t xml:space="preserve">: </w:t>
            </w:r>
            <w:r w:rsidR="0098255E" w:rsidRPr="0098255E">
              <w:rPr>
                <w:sz w:val="20"/>
              </w:rPr>
              <w:t>Finish up everything</w:t>
            </w:r>
          </w:p>
        </w:tc>
        <w:tc>
          <w:tcPr>
            <w:tcW w:w="1276" w:type="dxa"/>
            <w:vAlign w:val="center"/>
          </w:tcPr>
          <w:p w14:paraId="2DF2F247" w14:textId="179B8290" w:rsidR="00235BE8" w:rsidRDefault="00700BF5" w:rsidP="00B01BF3">
            <w:pPr>
              <w:pStyle w:val="Tabelbody"/>
              <w:spacing w:before="0" w:after="0"/>
              <w:rPr>
                <w:sz w:val="20"/>
              </w:rPr>
            </w:pPr>
            <w:r>
              <w:rPr>
                <w:sz w:val="20"/>
              </w:rPr>
              <w:t>8</w:t>
            </w:r>
            <w:r w:rsidR="00235BE8">
              <w:rPr>
                <w:sz w:val="20"/>
              </w:rPr>
              <w:t xml:space="preserve"> Jan 2024</w:t>
            </w:r>
          </w:p>
        </w:tc>
        <w:tc>
          <w:tcPr>
            <w:tcW w:w="1389" w:type="dxa"/>
            <w:vAlign w:val="center"/>
          </w:tcPr>
          <w:p w14:paraId="5C454A69" w14:textId="6105E3B8" w:rsidR="00235BE8" w:rsidRDefault="00235BE8" w:rsidP="00B01BF3">
            <w:pPr>
              <w:pStyle w:val="Tabelbody"/>
              <w:spacing w:before="0" w:after="0"/>
              <w:rPr>
                <w:sz w:val="20"/>
              </w:rPr>
            </w:pPr>
            <w:r>
              <w:rPr>
                <w:sz w:val="20"/>
              </w:rPr>
              <w:t>26 Jan 2024</w:t>
            </w:r>
          </w:p>
        </w:tc>
        <w:tc>
          <w:tcPr>
            <w:tcW w:w="1630" w:type="dxa"/>
          </w:tcPr>
          <w:p w14:paraId="262E6946" w14:textId="3A865FAD" w:rsidR="00235BE8" w:rsidRDefault="00700BF5" w:rsidP="00B01BF3">
            <w:pPr>
              <w:pStyle w:val="Tabelbody"/>
              <w:spacing w:before="0" w:after="0"/>
              <w:rPr>
                <w:sz w:val="20"/>
              </w:rPr>
            </w:pPr>
            <w:r>
              <w:rPr>
                <w:sz w:val="20"/>
              </w:rPr>
              <w:t>19-21</w:t>
            </w:r>
          </w:p>
        </w:tc>
      </w:tr>
    </w:tbl>
    <w:p w14:paraId="3C3BB6A5" w14:textId="77777777" w:rsidR="00B01BF3" w:rsidRPr="00492252" w:rsidRDefault="00B01BF3" w:rsidP="00B01BF3">
      <w:bookmarkStart w:id="47" w:name="_Toc327581056"/>
      <w:bookmarkStart w:id="48" w:name="_Toc327581606"/>
      <w:bookmarkStart w:id="49" w:name="_Toc327583386"/>
    </w:p>
    <w:p w14:paraId="3C3BB6D5" w14:textId="12D3F3A7" w:rsidR="00B01BF3" w:rsidRPr="000A6E29" w:rsidRDefault="00B92D42" w:rsidP="00E42EB6">
      <w:pPr>
        <w:pStyle w:val="Heading1"/>
      </w:pPr>
      <w:bookmarkStart w:id="50" w:name="_Toc327581061"/>
      <w:bookmarkStart w:id="51" w:name="_Toc327581611"/>
      <w:bookmarkStart w:id="52" w:name="_Toc327583391"/>
      <w:bookmarkStart w:id="53" w:name="_Toc339966130"/>
      <w:bookmarkStart w:id="54" w:name="_Toc507670785"/>
      <w:bookmarkStart w:id="55" w:name="_Toc145954344"/>
      <w:bookmarkEnd w:id="47"/>
      <w:bookmarkEnd w:id="48"/>
      <w:bookmarkEnd w:id="49"/>
      <w:bookmarkEnd w:id="50"/>
      <w:bookmarkEnd w:id="51"/>
      <w:bookmarkEnd w:id="52"/>
      <w:bookmarkEnd w:id="53"/>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54"/>
      <w:bookmarkEnd w:id="55"/>
    </w:p>
    <w:p w14:paraId="3C3BB6F2" w14:textId="61300E2B" w:rsidR="00D3014E" w:rsidRPr="000A6E29" w:rsidRDefault="00D3014E" w:rsidP="00D3014E">
      <w:pPr>
        <w:rPr>
          <w:lang w:val="en-GB"/>
        </w:rPr>
      </w:pPr>
      <w:bookmarkStart w:id="56" w:name="_Toc327581062"/>
      <w:bookmarkStart w:id="57" w:name="_Toc327581612"/>
      <w:bookmarkStart w:id="58" w:name="_Toc327583392"/>
      <w:bookmarkStart w:id="59" w:name="_Toc339966131"/>
    </w:p>
    <w:p w14:paraId="3C3BB6F3" w14:textId="1E429733" w:rsidR="00D3014E" w:rsidRDefault="00EE3FFB" w:rsidP="00E42EB6">
      <w:pPr>
        <w:pStyle w:val="Heading2"/>
      </w:pPr>
      <w:bookmarkStart w:id="60" w:name="_Toc507670786"/>
      <w:bookmarkStart w:id="61" w:name="_Toc145954345"/>
      <w:r w:rsidRPr="00E42EB6">
        <w:t>Test</w:t>
      </w:r>
      <w:r w:rsidR="000A6E29" w:rsidRPr="00E42EB6">
        <w:t>ing</w:t>
      </w:r>
      <w:r w:rsidR="000A6E29">
        <w:t xml:space="preserve"> </w:t>
      </w:r>
      <w:r w:rsidR="00D3014E" w:rsidRPr="00E42EB6">
        <w:t>strateg</w:t>
      </w:r>
      <w:bookmarkEnd w:id="60"/>
      <w:r w:rsidRPr="00E42EB6">
        <w:t>y</w:t>
      </w:r>
      <w:bookmarkEnd w:id="61"/>
    </w:p>
    <w:p w14:paraId="7E83E966" w14:textId="77777777" w:rsidR="00397330" w:rsidRPr="003F0A8B" w:rsidRDefault="00397330" w:rsidP="00397330">
      <w:pPr>
        <w:rPr>
          <w:iCs/>
        </w:rPr>
      </w:pPr>
    </w:p>
    <w:p w14:paraId="068EBC9B" w14:textId="7526BC0B" w:rsidR="00397330" w:rsidRDefault="008A1898" w:rsidP="008A1898">
      <w:pPr>
        <w:pStyle w:val="ListParagraph"/>
        <w:numPr>
          <w:ilvl w:val="0"/>
          <w:numId w:val="33"/>
        </w:numPr>
        <w:rPr>
          <w:iCs/>
        </w:rPr>
      </w:pPr>
      <w:r>
        <w:rPr>
          <w:iCs/>
        </w:rPr>
        <w:t>Unit test</w:t>
      </w:r>
      <w:r w:rsidR="0073109E">
        <w:rPr>
          <w:iCs/>
        </w:rPr>
        <w:t xml:space="preserve">: </w:t>
      </w:r>
      <w:r w:rsidR="0073109E" w:rsidRPr="0073109E">
        <w:rPr>
          <w:iCs/>
        </w:rPr>
        <w:t>This test will be used to test the code behavior. The unit test will be done for each functionality.</w:t>
      </w:r>
    </w:p>
    <w:p w14:paraId="1DB11060" w14:textId="27D6BC05" w:rsidR="008A1898" w:rsidRPr="008A1898" w:rsidRDefault="008A1898" w:rsidP="008A1898">
      <w:pPr>
        <w:pStyle w:val="ListParagraph"/>
        <w:numPr>
          <w:ilvl w:val="0"/>
          <w:numId w:val="33"/>
        </w:numPr>
        <w:rPr>
          <w:iCs/>
        </w:rPr>
      </w:pPr>
      <w:r>
        <w:rPr>
          <w:iCs/>
        </w:rPr>
        <w:t>Acceptance test</w:t>
      </w:r>
      <w:r w:rsidR="0073109E">
        <w:rPr>
          <w:iCs/>
        </w:rPr>
        <w:t xml:space="preserve">: </w:t>
      </w:r>
      <w:r w:rsidR="0073109E" w:rsidRPr="0073109E">
        <w:rPr>
          <w:iCs/>
        </w:rPr>
        <w:t xml:space="preserve">This test will be used to </w:t>
      </w:r>
      <w:r w:rsidR="00D80CBC" w:rsidRPr="0073109E">
        <w:rPr>
          <w:iCs/>
        </w:rPr>
        <w:t>check</w:t>
      </w:r>
      <w:r w:rsidR="0073109E" w:rsidRPr="0073109E">
        <w:rPr>
          <w:iCs/>
        </w:rPr>
        <w:t xml:space="preserve"> if the stories acceptance criteria were met.</w:t>
      </w:r>
    </w:p>
    <w:p w14:paraId="48852634" w14:textId="77777777" w:rsidR="00397330" w:rsidRPr="00397330" w:rsidRDefault="00397330" w:rsidP="00397330">
      <w:pPr>
        <w:rPr>
          <w:iCs/>
        </w:rPr>
      </w:pPr>
    </w:p>
    <w:p w14:paraId="3C3BB6F6" w14:textId="2C5ED197" w:rsidR="00D3014E" w:rsidRPr="00EE3FFB" w:rsidRDefault="00EE3FFB" w:rsidP="00E42EB6">
      <w:pPr>
        <w:pStyle w:val="Heading2"/>
      </w:pPr>
      <w:bookmarkStart w:id="62" w:name="_Toc507670787"/>
      <w:bookmarkStart w:id="63" w:name="_Toc145954346"/>
      <w:r w:rsidRPr="00EE3FFB">
        <w:t>Test</w:t>
      </w:r>
      <w:r w:rsidR="00015060">
        <w:t xml:space="preserve"> </w:t>
      </w:r>
      <w:r w:rsidRPr="00E42EB6">
        <w:t>environment</w:t>
      </w:r>
      <w:r w:rsidRPr="00EE3FFB">
        <w:t xml:space="preserve"> and required resources</w:t>
      </w:r>
      <w:bookmarkEnd w:id="62"/>
      <w:bookmarkEnd w:id="63"/>
    </w:p>
    <w:bookmarkEnd w:id="56"/>
    <w:bookmarkEnd w:id="57"/>
    <w:bookmarkEnd w:id="58"/>
    <w:bookmarkEnd w:id="59"/>
    <w:p w14:paraId="3C3BB710" w14:textId="77777777" w:rsidR="00B01BF3" w:rsidRPr="003F0A8B" w:rsidRDefault="00B01BF3" w:rsidP="00B01BF3">
      <w:pPr>
        <w:rPr>
          <w:iCs/>
        </w:rPr>
      </w:pPr>
    </w:p>
    <w:p w14:paraId="2EA5B3F5" w14:textId="41F9D244" w:rsidR="009F1704" w:rsidRDefault="009F1704" w:rsidP="00B01BF3">
      <w:r>
        <w:t>Environments</w:t>
      </w:r>
    </w:p>
    <w:p w14:paraId="4777038F" w14:textId="6A25C7B8" w:rsidR="009F1704" w:rsidRDefault="009F1704" w:rsidP="009F1704">
      <w:pPr>
        <w:pStyle w:val="ListParagraph"/>
        <w:numPr>
          <w:ilvl w:val="0"/>
          <w:numId w:val="34"/>
        </w:numPr>
      </w:pPr>
      <w:r>
        <w:t>The tests are performed on a local machine (laptop)</w:t>
      </w:r>
      <w:r w:rsidR="00E03D10">
        <w:t xml:space="preserve"> from the company.</w:t>
      </w:r>
    </w:p>
    <w:p w14:paraId="5FAB01CF" w14:textId="2AA2DC59" w:rsidR="00CD1FA9" w:rsidRDefault="00CD1FA9" w:rsidP="009F1704">
      <w:pPr>
        <w:pStyle w:val="ListParagraph"/>
        <w:numPr>
          <w:ilvl w:val="0"/>
          <w:numId w:val="34"/>
        </w:numPr>
      </w:pPr>
      <w:r>
        <w:t>The company</w:t>
      </w:r>
      <w:r w:rsidR="00D80CBC">
        <w:t>’s test</w:t>
      </w:r>
      <w:r>
        <w:t xml:space="preserve"> server</w:t>
      </w:r>
    </w:p>
    <w:p w14:paraId="1D0217DE" w14:textId="77777777" w:rsidR="009F1704" w:rsidRPr="00492252" w:rsidRDefault="009F1704" w:rsidP="009F1704"/>
    <w:p w14:paraId="3C3BB711" w14:textId="5268F75E" w:rsidR="007A2666" w:rsidRDefault="009F1704" w:rsidP="007A2666">
      <w:r>
        <w:t>Tools</w:t>
      </w:r>
    </w:p>
    <w:p w14:paraId="07129FC9" w14:textId="157E6159" w:rsidR="00CD1FA9" w:rsidRDefault="009F1704" w:rsidP="00CD1FA9">
      <w:pPr>
        <w:pStyle w:val="ListParagraph"/>
        <w:numPr>
          <w:ilvl w:val="0"/>
          <w:numId w:val="34"/>
        </w:numPr>
      </w:pPr>
      <w:r>
        <w:t>Postma</w:t>
      </w:r>
      <w:r w:rsidR="00CD1FA9">
        <w:t>n</w:t>
      </w:r>
    </w:p>
    <w:p w14:paraId="0BDFB6BA" w14:textId="77777777" w:rsidR="009F1704" w:rsidRPr="00D4484C" w:rsidRDefault="009F1704" w:rsidP="009F1704"/>
    <w:p w14:paraId="3C3BB712" w14:textId="17B988F7" w:rsidR="007A2666" w:rsidRPr="00E42EB6" w:rsidRDefault="00EE3FFB" w:rsidP="00E42EB6">
      <w:pPr>
        <w:pStyle w:val="Heading2"/>
      </w:pPr>
      <w:bookmarkStart w:id="64" w:name="_Toc507670788"/>
      <w:bookmarkStart w:id="65" w:name="_Toc145954347"/>
      <w:r w:rsidRPr="00E42EB6">
        <w:t xml:space="preserve">Configuration </w:t>
      </w:r>
      <w:r w:rsidR="00D3014E" w:rsidRPr="00E42EB6">
        <w:t>management</w:t>
      </w:r>
      <w:bookmarkEnd w:id="64"/>
      <w:bookmarkEnd w:id="65"/>
    </w:p>
    <w:p w14:paraId="3C3BB714" w14:textId="77777777" w:rsidR="00B01BF3" w:rsidRPr="003F0A8B" w:rsidRDefault="00B01BF3" w:rsidP="00B01BF3">
      <w:pPr>
        <w:rPr>
          <w:iCs/>
          <w:lang w:val="en-GB"/>
        </w:rPr>
      </w:pPr>
    </w:p>
    <w:p w14:paraId="510EC0C4" w14:textId="17A4316C" w:rsidR="00563EF1" w:rsidRDefault="00563EF1" w:rsidP="00B01BF3">
      <w:pPr>
        <w:rPr>
          <w:lang w:val="en-GB"/>
        </w:rPr>
      </w:pPr>
      <w:r>
        <w:rPr>
          <w:lang w:val="en-GB"/>
        </w:rPr>
        <w:t xml:space="preserve">The company uses SVN to manage all their source code. SVN </w:t>
      </w:r>
      <w:r w:rsidR="00853676">
        <w:rPr>
          <w:lang w:val="en-GB"/>
        </w:rPr>
        <w:t xml:space="preserve">stands for Apache Subversion or also known as Subversion. Subversion is a revision control system, </w:t>
      </w:r>
      <w:r w:rsidR="00FF7D84">
        <w:rPr>
          <w:lang w:val="en-GB"/>
        </w:rPr>
        <w:t>which</w:t>
      </w:r>
      <w:r w:rsidR="00294424">
        <w:rPr>
          <w:lang w:val="en-GB"/>
        </w:rPr>
        <w:t xml:space="preserve"> is being use </w:t>
      </w:r>
      <w:r w:rsidR="00853676">
        <w:rPr>
          <w:lang w:val="en-GB"/>
        </w:rPr>
        <w:t>for managing changes to the computer programs, documents, large websites, or other collections of information.</w:t>
      </w:r>
    </w:p>
    <w:p w14:paraId="3C03C760" w14:textId="77777777" w:rsidR="00853676" w:rsidRPr="003A56EB" w:rsidRDefault="00853676" w:rsidP="00B01BF3">
      <w:pPr>
        <w:rPr>
          <w:lang w:val="en-GB"/>
        </w:rPr>
      </w:pPr>
    </w:p>
    <w:p w14:paraId="3C3BB715" w14:textId="5E60245C" w:rsidR="00B01BF3" w:rsidRDefault="00090931" w:rsidP="00B01BF3">
      <w:pPr>
        <w:rPr>
          <w:lang w:val="en-GB"/>
        </w:rPr>
      </w:pPr>
      <w:r>
        <w:rPr>
          <w:lang w:val="en-GB"/>
        </w:rPr>
        <w:t>SVN</w:t>
      </w:r>
      <w:r w:rsidR="003F0B98">
        <w:rPr>
          <w:lang w:val="en-GB"/>
        </w:rPr>
        <w:t xml:space="preserve"> </w:t>
      </w:r>
      <w:r w:rsidR="004462D9">
        <w:rPr>
          <w:lang w:val="en-GB"/>
        </w:rPr>
        <w:t>workflow</w:t>
      </w:r>
    </w:p>
    <w:p w14:paraId="583CF48E" w14:textId="77777777" w:rsidR="004462D9" w:rsidRDefault="004462D9" w:rsidP="00B01BF3">
      <w:pPr>
        <w:rPr>
          <w:lang w:val="en-GB"/>
        </w:rPr>
      </w:pPr>
    </w:p>
    <w:p w14:paraId="5B1B1BC3" w14:textId="466BC0C0" w:rsidR="004462D9" w:rsidRDefault="004462D9" w:rsidP="00B01BF3">
      <w:pPr>
        <w:rPr>
          <w:lang w:val="en-GB"/>
        </w:rPr>
      </w:pPr>
      <w:r>
        <w:rPr>
          <w:lang w:val="en-GB"/>
        </w:rPr>
        <w:t>Tool</w:t>
      </w:r>
      <w:r w:rsidR="00E03D10">
        <w:rPr>
          <w:lang w:val="en-GB"/>
        </w:rPr>
        <w:t>s</w:t>
      </w:r>
    </w:p>
    <w:p w14:paraId="1D1BC56D" w14:textId="587E2641" w:rsidR="004462D9" w:rsidRDefault="004462D9" w:rsidP="004462D9">
      <w:pPr>
        <w:pStyle w:val="ListParagraph"/>
        <w:numPr>
          <w:ilvl w:val="0"/>
          <w:numId w:val="34"/>
        </w:numPr>
        <w:rPr>
          <w:lang w:val="en-GB"/>
        </w:rPr>
      </w:pPr>
      <w:r w:rsidRPr="004462D9">
        <w:rPr>
          <w:lang w:val="en-GB"/>
        </w:rPr>
        <w:t>TortoiseSVN</w:t>
      </w:r>
      <w:r w:rsidR="00552EF5">
        <w:rPr>
          <w:lang w:val="en-GB"/>
        </w:rPr>
        <w:t xml:space="preserve"> </w:t>
      </w:r>
      <w:r w:rsidR="00563EF1">
        <w:rPr>
          <w:lang w:val="en-GB"/>
        </w:rPr>
        <w:t xml:space="preserve">or VisualSVN </w:t>
      </w:r>
    </w:p>
    <w:p w14:paraId="668DCF58" w14:textId="74574087" w:rsidR="00552EF5" w:rsidRPr="004462D9" w:rsidRDefault="00552EF5" w:rsidP="00552EF5">
      <w:pPr>
        <w:pStyle w:val="ListParagraph"/>
        <w:numPr>
          <w:ilvl w:val="0"/>
          <w:numId w:val="35"/>
        </w:numPr>
        <w:rPr>
          <w:lang w:val="en-GB"/>
        </w:rPr>
      </w:pPr>
      <w:r>
        <w:rPr>
          <w:lang w:val="en-GB"/>
        </w:rPr>
        <w:t>Working copy of repo</w:t>
      </w:r>
      <w:r w:rsidR="00563EF1">
        <w:rPr>
          <w:lang w:val="en-GB"/>
        </w:rPr>
        <w:t xml:space="preserve">: This contains a working copy of the main </w:t>
      </w:r>
      <w:r w:rsidR="00853676">
        <w:rPr>
          <w:lang w:val="en-GB"/>
        </w:rPr>
        <w:t>repository.</w:t>
      </w: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65C5AE9F" w:rsidR="00B01BF3" w:rsidRPr="001B5110" w:rsidRDefault="004462D9" w:rsidP="00E42EB6">
      <w:pPr>
        <w:pStyle w:val="Heading1"/>
      </w:pPr>
      <w:bookmarkStart w:id="66" w:name="_Toc507670789"/>
      <w:bookmarkStart w:id="67" w:name="_Toc145954348"/>
      <w:r>
        <w:lastRenderedPageBreak/>
        <w:t>R</w:t>
      </w:r>
      <w:r w:rsidR="00EE3FFB" w:rsidRPr="001B5110">
        <w:t>isk</w:t>
      </w:r>
      <w:bookmarkEnd w:id="66"/>
      <w:bookmarkEnd w:id="67"/>
    </w:p>
    <w:p w14:paraId="7C38E0D8" w14:textId="77777777" w:rsidR="004462D9" w:rsidRPr="00492252" w:rsidRDefault="004462D9" w:rsidP="00247FB1">
      <w:bookmarkStart w:id="68" w:name="_Toc327581073"/>
      <w:bookmarkStart w:id="69" w:name="_Toc327581623"/>
      <w:bookmarkStart w:id="70" w:name="_Toc327583403"/>
    </w:p>
    <w:p w14:paraId="3C3BB73F" w14:textId="5B900C91" w:rsidR="00247FB1" w:rsidRPr="00E42EB6" w:rsidRDefault="00EE3FFB" w:rsidP="00E42EB6">
      <w:pPr>
        <w:pStyle w:val="Heading2"/>
      </w:pPr>
      <w:bookmarkStart w:id="71" w:name="_Toc145954349"/>
      <w:bookmarkEnd w:id="68"/>
      <w:bookmarkEnd w:id="69"/>
      <w:bookmarkEnd w:id="70"/>
      <w:r w:rsidRPr="00E42EB6">
        <w:t>Risk and mitigation</w:t>
      </w:r>
      <w:bookmarkEnd w:id="71"/>
    </w:p>
    <w:p w14:paraId="3C3BB741" w14:textId="77777777" w:rsidR="00B01BF3" w:rsidRPr="00492252" w:rsidRDefault="00B01BF3" w:rsidP="00E42EB6">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rPr>
            </w:pPr>
            <w:commentRangeStart w:id="72"/>
            <w:r>
              <w:rPr>
                <w:b/>
                <w:color w:val="1F497D" w:themeColor="text2"/>
                <w:sz w:val="20"/>
              </w:rPr>
              <w:t>Prevention a</w:t>
            </w:r>
            <w:r w:rsidR="00B01BF3" w:rsidRPr="00EE3FFB">
              <w:rPr>
                <w:b/>
                <w:color w:val="1F497D" w:themeColor="text2"/>
                <w:sz w:val="20"/>
              </w:rPr>
              <w:t>ctivit</w:t>
            </w:r>
            <w:r w:rsidR="00EE3FFB" w:rsidRPr="00EE3FFB">
              <w:rPr>
                <w:b/>
                <w:color w:val="1F497D" w:themeColor="text2"/>
                <w:sz w:val="20"/>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rPr>
            </w:pPr>
            <w:r w:rsidRPr="00EE3FFB">
              <w:rPr>
                <w:b/>
                <w:color w:val="1F497D" w:themeColor="text2"/>
                <w:sz w:val="20"/>
              </w:rPr>
              <w:t>Mitigation activities</w:t>
            </w:r>
            <w:commentRangeEnd w:id="72"/>
            <w:r w:rsidR="00E420E8">
              <w:rPr>
                <w:rStyle w:val="CommentReference"/>
                <w:rFonts w:ascii="Tahoma" w:hAnsi="Tahoma"/>
                <w:i/>
                <w:lang w:val="en-GB" w:eastAsia="nl-NL"/>
              </w:rPr>
              <w:commentReference w:id="72"/>
            </w:r>
          </w:p>
        </w:tc>
      </w:tr>
      <w:tr w:rsidR="00B01BF3" w:rsidRPr="00B2028E" w14:paraId="3C3BB749" w14:textId="77777777" w:rsidTr="00F41A05">
        <w:trPr>
          <w:trHeight w:val="397"/>
        </w:trPr>
        <w:tc>
          <w:tcPr>
            <w:tcW w:w="3256" w:type="dxa"/>
            <w:vAlign w:val="center"/>
          </w:tcPr>
          <w:p w14:paraId="3C3BB746" w14:textId="2D9D12A7" w:rsidR="00B01BF3" w:rsidRPr="003F0A8B" w:rsidRDefault="00D66A2D" w:rsidP="00B01BF3">
            <w:pPr>
              <w:pStyle w:val="Tabelbody"/>
              <w:numPr>
                <w:ilvl w:val="0"/>
                <w:numId w:val="13"/>
              </w:numPr>
              <w:ind w:left="284" w:hanging="284"/>
              <w:rPr>
                <w:sz w:val="20"/>
              </w:rPr>
            </w:pPr>
            <w:r w:rsidRPr="003F0A8B">
              <w:rPr>
                <w:sz w:val="20"/>
              </w:rPr>
              <w:t>Sick</w:t>
            </w:r>
            <w:r w:rsidR="002435C7" w:rsidRPr="003F0A8B">
              <w:rPr>
                <w:sz w:val="20"/>
              </w:rPr>
              <w:t>, health checkups or personal reason.</w:t>
            </w:r>
          </w:p>
        </w:tc>
        <w:tc>
          <w:tcPr>
            <w:tcW w:w="3118" w:type="dxa"/>
            <w:vAlign w:val="center"/>
          </w:tcPr>
          <w:p w14:paraId="3C3BB747" w14:textId="3C9EEB67" w:rsidR="00B01BF3" w:rsidRPr="003F0A8B" w:rsidRDefault="002435C7" w:rsidP="00B01BF3">
            <w:pPr>
              <w:pStyle w:val="Tabelbody"/>
              <w:rPr>
                <w:sz w:val="20"/>
              </w:rPr>
            </w:pPr>
            <w:r w:rsidRPr="003F0A8B">
              <w:rPr>
                <w:sz w:val="20"/>
              </w:rPr>
              <w:t>Eat healthy, call, or make an appointment with the company mentor, so that they know.</w:t>
            </w:r>
          </w:p>
        </w:tc>
        <w:tc>
          <w:tcPr>
            <w:tcW w:w="3090" w:type="dxa"/>
            <w:vAlign w:val="center"/>
          </w:tcPr>
          <w:p w14:paraId="3C3BB748" w14:textId="2A1E20D7" w:rsidR="00B01BF3" w:rsidRPr="003F0A8B" w:rsidRDefault="002435C7" w:rsidP="00B01BF3">
            <w:pPr>
              <w:pStyle w:val="Tabelbody"/>
              <w:rPr>
                <w:sz w:val="20"/>
              </w:rPr>
            </w:pPr>
            <w:r w:rsidRPr="003F0A8B">
              <w:rPr>
                <w:sz w:val="20"/>
              </w:rPr>
              <w:t>If you can work at home when sick. Work extra time that you have lost and schedule it with the company mentor.</w:t>
            </w:r>
          </w:p>
        </w:tc>
      </w:tr>
      <w:tr w:rsidR="00B01BF3" w:rsidRPr="00B2028E" w14:paraId="3C3BB74D" w14:textId="77777777" w:rsidTr="00F41A05">
        <w:trPr>
          <w:trHeight w:val="397"/>
        </w:trPr>
        <w:tc>
          <w:tcPr>
            <w:tcW w:w="3256" w:type="dxa"/>
            <w:vAlign w:val="center"/>
          </w:tcPr>
          <w:p w14:paraId="3C3BB74A" w14:textId="64BC6D79" w:rsidR="00B01BF3" w:rsidRPr="00EE3FFB" w:rsidRDefault="002435C7" w:rsidP="00B01BF3">
            <w:pPr>
              <w:pStyle w:val="Tabelbody"/>
              <w:numPr>
                <w:ilvl w:val="0"/>
                <w:numId w:val="13"/>
              </w:numPr>
              <w:ind w:left="284" w:hanging="284"/>
              <w:rPr>
                <w:sz w:val="20"/>
              </w:rPr>
            </w:pPr>
            <w:r>
              <w:rPr>
                <w:sz w:val="20"/>
              </w:rPr>
              <w:t>The branch</w:t>
            </w:r>
            <w:r w:rsidR="007638B8">
              <w:rPr>
                <w:sz w:val="20"/>
              </w:rPr>
              <w:t xml:space="preserve"> you’re working on</w:t>
            </w:r>
            <w:r>
              <w:rPr>
                <w:sz w:val="20"/>
              </w:rPr>
              <w:t xml:space="preserve"> has a problem, can’t </w:t>
            </w:r>
            <w:r w:rsidR="007638B8">
              <w:rPr>
                <w:sz w:val="20"/>
              </w:rPr>
              <w:t>commit,</w:t>
            </w:r>
            <w:r>
              <w:rPr>
                <w:sz w:val="20"/>
              </w:rPr>
              <w:t xml:space="preserve"> </w:t>
            </w:r>
            <w:r w:rsidR="007638B8">
              <w:rPr>
                <w:sz w:val="20"/>
              </w:rPr>
              <w:t>or has an error</w:t>
            </w:r>
          </w:p>
        </w:tc>
        <w:tc>
          <w:tcPr>
            <w:tcW w:w="3118" w:type="dxa"/>
            <w:vAlign w:val="center"/>
          </w:tcPr>
          <w:p w14:paraId="3C3BB74B" w14:textId="0AFAC5DC" w:rsidR="00B01BF3" w:rsidRPr="00EE3FFB" w:rsidRDefault="007638B8" w:rsidP="00B01BF3">
            <w:pPr>
              <w:pStyle w:val="Tabelbody"/>
              <w:rPr>
                <w:sz w:val="20"/>
              </w:rPr>
            </w:pPr>
            <w:r>
              <w:rPr>
                <w:sz w:val="20"/>
              </w:rPr>
              <w:t>Commit every new change each day as much as possible, learn the habit to commit new changes.</w:t>
            </w:r>
          </w:p>
        </w:tc>
        <w:tc>
          <w:tcPr>
            <w:tcW w:w="3090" w:type="dxa"/>
            <w:vAlign w:val="center"/>
          </w:tcPr>
          <w:p w14:paraId="3C3BB74C" w14:textId="694B512F" w:rsidR="00B01BF3" w:rsidRPr="00EE3FFB" w:rsidRDefault="007638B8" w:rsidP="00B01BF3">
            <w:pPr>
              <w:pStyle w:val="Tabelbody"/>
              <w:rPr>
                <w:sz w:val="20"/>
              </w:rPr>
            </w:pPr>
            <w:r>
              <w:rPr>
                <w:sz w:val="20"/>
              </w:rPr>
              <w:t>. Revert the prevision version and start over again.</w:t>
            </w:r>
          </w:p>
        </w:tc>
      </w:tr>
      <w:tr w:rsidR="00B01BF3" w:rsidRPr="00B2028E" w14:paraId="3C3BB751" w14:textId="77777777" w:rsidTr="00F41A05">
        <w:trPr>
          <w:trHeight w:val="397"/>
        </w:trPr>
        <w:tc>
          <w:tcPr>
            <w:tcW w:w="3256" w:type="dxa"/>
            <w:vAlign w:val="center"/>
          </w:tcPr>
          <w:p w14:paraId="3C3BB74E" w14:textId="0EE2CD3C" w:rsidR="00B01BF3" w:rsidRPr="00EE3FFB" w:rsidRDefault="00BD6577" w:rsidP="00B01BF3">
            <w:pPr>
              <w:pStyle w:val="Tabelbody"/>
              <w:numPr>
                <w:ilvl w:val="0"/>
                <w:numId w:val="13"/>
              </w:numPr>
              <w:ind w:left="284" w:hanging="284"/>
              <w:rPr>
                <w:sz w:val="20"/>
              </w:rPr>
            </w:pPr>
            <w:r>
              <w:rPr>
                <w:sz w:val="20"/>
              </w:rPr>
              <w:t>Company mentor</w:t>
            </w:r>
            <w:r w:rsidR="00584092">
              <w:rPr>
                <w:sz w:val="20"/>
              </w:rPr>
              <w:t xml:space="preserve"> or first assessor</w:t>
            </w:r>
            <w:r>
              <w:rPr>
                <w:sz w:val="20"/>
              </w:rPr>
              <w:t xml:space="preserve"> is</w:t>
            </w:r>
            <w:r w:rsidR="00E03D10">
              <w:rPr>
                <w:sz w:val="20"/>
              </w:rPr>
              <w:t>n’t available due to personal reason or sick</w:t>
            </w:r>
            <w:r>
              <w:rPr>
                <w:sz w:val="20"/>
              </w:rPr>
              <w:t>.</w:t>
            </w:r>
          </w:p>
        </w:tc>
        <w:tc>
          <w:tcPr>
            <w:tcW w:w="3118" w:type="dxa"/>
            <w:vAlign w:val="center"/>
          </w:tcPr>
          <w:p w14:paraId="3C3BB74F" w14:textId="4979FB36" w:rsidR="00B01BF3" w:rsidRPr="00EE3FFB" w:rsidRDefault="00E03D10" w:rsidP="00B01BF3">
            <w:pPr>
              <w:pStyle w:val="Tabelbody"/>
              <w:rPr>
                <w:sz w:val="20"/>
              </w:rPr>
            </w:pPr>
            <w:r w:rsidRPr="00E03D10">
              <w:rPr>
                <w:sz w:val="20"/>
              </w:rPr>
              <w:t>Do not leave everything for the last moment. Assume that this kind of situation might happen.</w:t>
            </w:r>
          </w:p>
        </w:tc>
        <w:tc>
          <w:tcPr>
            <w:tcW w:w="3090" w:type="dxa"/>
            <w:vAlign w:val="center"/>
          </w:tcPr>
          <w:p w14:paraId="3C3BB750" w14:textId="3B0FB6EC" w:rsidR="00B01BF3" w:rsidRPr="00EE3FFB" w:rsidRDefault="00584092" w:rsidP="00B01BF3">
            <w:pPr>
              <w:pStyle w:val="Tabelbody"/>
              <w:rPr>
                <w:sz w:val="20"/>
              </w:rPr>
            </w:pPr>
            <w:r w:rsidRPr="00584092">
              <w:rPr>
                <w:sz w:val="20"/>
              </w:rPr>
              <w:t xml:space="preserve">Ask </w:t>
            </w:r>
            <w:r w:rsidR="00FA3B25">
              <w:rPr>
                <w:sz w:val="20"/>
              </w:rPr>
              <w:t xml:space="preserve">the </w:t>
            </w:r>
            <w:r>
              <w:rPr>
                <w:sz w:val="20"/>
              </w:rPr>
              <w:t xml:space="preserve">company mentor or first assessor </w:t>
            </w:r>
            <w:r w:rsidRPr="00584092">
              <w:rPr>
                <w:sz w:val="20"/>
              </w:rPr>
              <w:t>when they are available. Schedule a meeting as soon as possible.</w:t>
            </w:r>
          </w:p>
        </w:tc>
      </w:tr>
      <w:tr w:rsidR="00BD6577" w:rsidRPr="00B2028E" w14:paraId="16B168BA" w14:textId="77777777" w:rsidTr="00F41A05">
        <w:trPr>
          <w:trHeight w:val="397"/>
        </w:trPr>
        <w:tc>
          <w:tcPr>
            <w:tcW w:w="3256" w:type="dxa"/>
            <w:vAlign w:val="center"/>
          </w:tcPr>
          <w:p w14:paraId="07014277" w14:textId="682A2138" w:rsidR="00BD6577" w:rsidRDefault="002E3701" w:rsidP="00B01BF3">
            <w:pPr>
              <w:pStyle w:val="Tabelbody"/>
              <w:numPr>
                <w:ilvl w:val="0"/>
                <w:numId w:val="13"/>
              </w:numPr>
              <w:ind w:left="284" w:hanging="284"/>
              <w:rPr>
                <w:sz w:val="20"/>
              </w:rPr>
            </w:pPr>
            <w:r>
              <w:rPr>
                <w:sz w:val="20"/>
              </w:rPr>
              <w:t>Falling behind on the deadline for the deliverables.</w:t>
            </w:r>
          </w:p>
        </w:tc>
        <w:tc>
          <w:tcPr>
            <w:tcW w:w="3118" w:type="dxa"/>
            <w:vAlign w:val="center"/>
          </w:tcPr>
          <w:p w14:paraId="565F8A6C" w14:textId="087F19B1" w:rsidR="00BD6577" w:rsidRPr="00EE3FFB" w:rsidRDefault="002E3701" w:rsidP="00B01BF3">
            <w:pPr>
              <w:pStyle w:val="Tabelbody"/>
              <w:rPr>
                <w:sz w:val="20"/>
              </w:rPr>
            </w:pPr>
            <w:commentRangeStart w:id="73"/>
            <w:r>
              <w:rPr>
                <w:sz w:val="20"/>
              </w:rPr>
              <w:t>Always check on the agile</w:t>
            </w:r>
            <w:r w:rsidR="001E0B8C">
              <w:rPr>
                <w:sz w:val="20"/>
              </w:rPr>
              <w:t xml:space="preserve"> scrum</w:t>
            </w:r>
            <w:r>
              <w:rPr>
                <w:sz w:val="20"/>
              </w:rPr>
              <w:t xml:space="preserve"> board on what to deliver on that sprint and the deadline.</w:t>
            </w:r>
            <w:commentRangeEnd w:id="73"/>
            <w:r w:rsidR="00FA3B25">
              <w:rPr>
                <w:rStyle w:val="CommentReference"/>
                <w:rFonts w:ascii="Tahoma" w:hAnsi="Tahoma"/>
                <w:i/>
                <w:lang w:val="en-GB" w:eastAsia="nl-NL"/>
              </w:rPr>
              <w:commentReference w:id="73"/>
            </w:r>
          </w:p>
        </w:tc>
        <w:tc>
          <w:tcPr>
            <w:tcW w:w="3090" w:type="dxa"/>
            <w:vAlign w:val="center"/>
          </w:tcPr>
          <w:p w14:paraId="2A4E3E1B" w14:textId="2373D9A0" w:rsidR="00BD6577" w:rsidRPr="00EE3FFB" w:rsidRDefault="002E3701" w:rsidP="00B01BF3">
            <w:pPr>
              <w:pStyle w:val="Tabelbody"/>
              <w:rPr>
                <w:sz w:val="20"/>
              </w:rPr>
            </w:pPr>
            <w:r>
              <w:rPr>
                <w:sz w:val="20"/>
              </w:rPr>
              <w:t>Work overtime to fulfill the deliverables and let the company mentor know, to come up with a solution for this</w:t>
            </w:r>
          </w:p>
        </w:tc>
      </w:tr>
      <w:tr w:rsidR="002E3701" w:rsidRPr="00B2028E" w14:paraId="7C8B76D9" w14:textId="77777777" w:rsidTr="00F41A05">
        <w:trPr>
          <w:trHeight w:val="397"/>
        </w:trPr>
        <w:tc>
          <w:tcPr>
            <w:tcW w:w="3256" w:type="dxa"/>
            <w:vAlign w:val="center"/>
          </w:tcPr>
          <w:p w14:paraId="019FDF31" w14:textId="2A7AAF0A" w:rsidR="002E3701" w:rsidRDefault="00E37B88" w:rsidP="00B01BF3">
            <w:pPr>
              <w:pStyle w:val="Tabelbody"/>
              <w:numPr>
                <w:ilvl w:val="0"/>
                <w:numId w:val="13"/>
              </w:numPr>
              <w:ind w:left="284" w:hanging="284"/>
              <w:rPr>
                <w:sz w:val="20"/>
              </w:rPr>
            </w:pPr>
            <w:r>
              <w:rPr>
                <w:sz w:val="20"/>
              </w:rPr>
              <w:t>Programing environment has an error or problem</w:t>
            </w:r>
            <w:r w:rsidR="00540D49">
              <w:rPr>
                <w:sz w:val="20"/>
              </w:rPr>
              <w:t>.</w:t>
            </w:r>
          </w:p>
        </w:tc>
        <w:tc>
          <w:tcPr>
            <w:tcW w:w="3118" w:type="dxa"/>
            <w:vAlign w:val="center"/>
          </w:tcPr>
          <w:p w14:paraId="6D421EFC" w14:textId="06BEF7BF" w:rsidR="002E3701" w:rsidRDefault="00E37B88" w:rsidP="00B01BF3">
            <w:pPr>
              <w:pStyle w:val="Tabelbody"/>
              <w:rPr>
                <w:sz w:val="20"/>
              </w:rPr>
            </w:pPr>
            <w:r>
              <w:rPr>
                <w:sz w:val="20"/>
              </w:rPr>
              <w:t>Ask colleagues for help on how to fix it and or find a solution online.</w:t>
            </w:r>
          </w:p>
        </w:tc>
        <w:tc>
          <w:tcPr>
            <w:tcW w:w="3090" w:type="dxa"/>
            <w:vAlign w:val="center"/>
          </w:tcPr>
          <w:p w14:paraId="1CAB8EA1" w14:textId="4A69874F" w:rsidR="002E3701" w:rsidRDefault="00E37B88" w:rsidP="00B01BF3">
            <w:pPr>
              <w:pStyle w:val="Tabelbody"/>
              <w:rPr>
                <w:sz w:val="20"/>
              </w:rPr>
            </w:pPr>
            <w:r>
              <w:rPr>
                <w:sz w:val="20"/>
              </w:rPr>
              <w:t xml:space="preserve">Let the company mentor know, so that </w:t>
            </w:r>
            <w:r w:rsidR="00467B72">
              <w:rPr>
                <w:sz w:val="20"/>
              </w:rPr>
              <w:t>we can come up with a solution for this problem.</w:t>
            </w:r>
          </w:p>
        </w:tc>
      </w:tr>
      <w:tr w:rsidR="00467B72" w:rsidRPr="00B2028E" w14:paraId="44F911FE" w14:textId="77777777" w:rsidTr="00F41A05">
        <w:trPr>
          <w:trHeight w:val="397"/>
        </w:trPr>
        <w:tc>
          <w:tcPr>
            <w:tcW w:w="3256" w:type="dxa"/>
            <w:vAlign w:val="center"/>
          </w:tcPr>
          <w:p w14:paraId="5ADDDA20" w14:textId="3F99D518" w:rsidR="00467B72" w:rsidRDefault="00540D49" w:rsidP="00B01BF3">
            <w:pPr>
              <w:pStyle w:val="Tabelbody"/>
              <w:numPr>
                <w:ilvl w:val="0"/>
                <w:numId w:val="13"/>
              </w:numPr>
              <w:ind w:left="284" w:hanging="284"/>
              <w:rPr>
                <w:sz w:val="20"/>
              </w:rPr>
            </w:pPr>
            <w:r>
              <w:rPr>
                <w:sz w:val="20"/>
              </w:rPr>
              <w:t>Company mentor leaving the company for personal reason.</w:t>
            </w:r>
          </w:p>
        </w:tc>
        <w:tc>
          <w:tcPr>
            <w:tcW w:w="3118" w:type="dxa"/>
            <w:vAlign w:val="center"/>
          </w:tcPr>
          <w:p w14:paraId="0C05D392" w14:textId="1B081A99" w:rsidR="00467B72" w:rsidRDefault="00540D49" w:rsidP="00B01BF3">
            <w:pPr>
              <w:pStyle w:val="Tabelbody"/>
              <w:rPr>
                <w:sz w:val="20"/>
              </w:rPr>
            </w:pPr>
            <w:r>
              <w:rPr>
                <w:sz w:val="20"/>
              </w:rPr>
              <w:t>No action can be taken.</w:t>
            </w:r>
          </w:p>
        </w:tc>
        <w:tc>
          <w:tcPr>
            <w:tcW w:w="3090" w:type="dxa"/>
            <w:vAlign w:val="center"/>
          </w:tcPr>
          <w:p w14:paraId="569248A0" w14:textId="17D6B1E3" w:rsidR="00467B72" w:rsidRDefault="00540D49" w:rsidP="00B01BF3">
            <w:pPr>
              <w:pStyle w:val="Tabelbody"/>
              <w:rPr>
                <w:sz w:val="20"/>
              </w:rPr>
            </w:pPr>
            <w:r>
              <w:rPr>
                <w:sz w:val="20"/>
              </w:rPr>
              <w:t>Let the first assessor know about this and ask colleague for help on who to talk to about this to find a solution for this.</w:t>
            </w:r>
          </w:p>
        </w:tc>
      </w:tr>
      <w:tr w:rsidR="007638B8" w:rsidRPr="00B2028E" w14:paraId="78961690" w14:textId="77777777" w:rsidTr="00F41A05">
        <w:trPr>
          <w:trHeight w:val="397"/>
        </w:trPr>
        <w:tc>
          <w:tcPr>
            <w:tcW w:w="3256" w:type="dxa"/>
            <w:vAlign w:val="center"/>
          </w:tcPr>
          <w:p w14:paraId="44BF216C" w14:textId="3C24C2C6" w:rsidR="007638B8" w:rsidRPr="003F0A8B" w:rsidRDefault="007638B8" w:rsidP="00B01BF3">
            <w:pPr>
              <w:pStyle w:val="Tabelbody"/>
              <w:numPr>
                <w:ilvl w:val="0"/>
                <w:numId w:val="13"/>
              </w:numPr>
              <w:ind w:left="284" w:hanging="284"/>
              <w:rPr>
                <w:sz w:val="20"/>
              </w:rPr>
            </w:pPr>
            <w:r w:rsidRPr="003F0A8B">
              <w:rPr>
                <w:sz w:val="20"/>
              </w:rPr>
              <w:t>Client</w:t>
            </w:r>
            <w:r w:rsidR="008D7EA4" w:rsidRPr="003F0A8B">
              <w:rPr>
                <w:sz w:val="20"/>
              </w:rPr>
              <w:t xml:space="preserve"> isn’t available to answer some question, because of problem or sick, etc.</w:t>
            </w:r>
          </w:p>
        </w:tc>
        <w:tc>
          <w:tcPr>
            <w:tcW w:w="3118" w:type="dxa"/>
            <w:vAlign w:val="center"/>
          </w:tcPr>
          <w:p w14:paraId="7371FE0E" w14:textId="038548C0" w:rsidR="007638B8" w:rsidRPr="003F0A8B" w:rsidRDefault="008D7EA4" w:rsidP="00B01BF3">
            <w:pPr>
              <w:pStyle w:val="Tabelbody"/>
              <w:rPr>
                <w:sz w:val="20"/>
              </w:rPr>
            </w:pPr>
            <w:r w:rsidRPr="003F0A8B">
              <w:rPr>
                <w:sz w:val="20"/>
              </w:rPr>
              <w:t>Plan a head of time</w:t>
            </w:r>
            <w:r w:rsidR="00FA3B25" w:rsidRPr="003F0A8B">
              <w:rPr>
                <w:sz w:val="20"/>
              </w:rPr>
              <w:t>,</w:t>
            </w:r>
            <w:r w:rsidRPr="003F0A8B">
              <w:rPr>
                <w:sz w:val="20"/>
              </w:rPr>
              <w:t xml:space="preserve"> or make a monthly</w:t>
            </w:r>
            <w:r w:rsidR="00FA3B25" w:rsidRPr="003F0A8B">
              <w:rPr>
                <w:sz w:val="20"/>
              </w:rPr>
              <w:t xml:space="preserve"> meeting</w:t>
            </w:r>
            <w:r w:rsidRPr="003F0A8B">
              <w:rPr>
                <w:sz w:val="20"/>
              </w:rPr>
              <w:t xml:space="preserve"> schedule</w:t>
            </w:r>
            <w:r w:rsidR="00FA3B25" w:rsidRPr="003F0A8B">
              <w:rPr>
                <w:sz w:val="20"/>
              </w:rPr>
              <w:t>,</w:t>
            </w:r>
            <w:r w:rsidRPr="003F0A8B">
              <w:rPr>
                <w:sz w:val="20"/>
              </w:rPr>
              <w:t xml:space="preserve"> for some questions if possible.</w:t>
            </w:r>
          </w:p>
        </w:tc>
        <w:tc>
          <w:tcPr>
            <w:tcW w:w="3090" w:type="dxa"/>
            <w:vAlign w:val="center"/>
          </w:tcPr>
          <w:p w14:paraId="772C4669" w14:textId="27AABDD0" w:rsidR="007638B8" w:rsidRPr="003F0A8B" w:rsidRDefault="008D7EA4" w:rsidP="00B01BF3">
            <w:pPr>
              <w:pStyle w:val="Tabelbody"/>
              <w:rPr>
                <w:sz w:val="20"/>
              </w:rPr>
            </w:pPr>
            <w:commentRangeStart w:id="74"/>
            <w:r w:rsidRPr="003F0A8B">
              <w:rPr>
                <w:sz w:val="20"/>
              </w:rPr>
              <w:t>Re</w:t>
            </w:r>
            <w:r w:rsidR="00E15DC9" w:rsidRPr="003F0A8B">
              <w:rPr>
                <w:sz w:val="20"/>
              </w:rPr>
              <w:t>-e</w:t>
            </w:r>
            <w:r w:rsidRPr="003F0A8B">
              <w:rPr>
                <w:sz w:val="20"/>
              </w:rPr>
              <w:t>valu</w:t>
            </w:r>
            <w:r w:rsidR="00E15DC9" w:rsidRPr="003F0A8B">
              <w:rPr>
                <w:sz w:val="20"/>
              </w:rPr>
              <w:t>ate</w:t>
            </w:r>
            <w:r w:rsidRPr="003F0A8B">
              <w:rPr>
                <w:sz w:val="20"/>
              </w:rPr>
              <w:t xml:space="preserve"> </w:t>
            </w:r>
            <w:commentRangeEnd w:id="74"/>
            <w:r w:rsidR="00A31FA5" w:rsidRPr="003F0A8B">
              <w:rPr>
                <w:rStyle w:val="CommentReference"/>
                <w:rFonts w:ascii="Tahoma" w:hAnsi="Tahoma"/>
                <w:i/>
                <w:lang w:val="en-GB" w:eastAsia="nl-NL"/>
              </w:rPr>
              <w:commentReference w:id="74"/>
            </w:r>
            <w:r w:rsidRPr="003F0A8B">
              <w:rPr>
                <w:sz w:val="20"/>
              </w:rPr>
              <w:t>the questions with the company and reenact the questions with the company and find the answer to the questions.</w:t>
            </w:r>
          </w:p>
        </w:tc>
      </w:tr>
      <w:tr w:rsidR="0001042E" w:rsidRPr="00B2028E" w14:paraId="73F2C654" w14:textId="77777777" w:rsidTr="00F41A05">
        <w:trPr>
          <w:trHeight w:val="397"/>
        </w:trPr>
        <w:tc>
          <w:tcPr>
            <w:tcW w:w="3256" w:type="dxa"/>
            <w:vAlign w:val="center"/>
          </w:tcPr>
          <w:p w14:paraId="127A57D2" w14:textId="66E6DBC9" w:rsidR="0001042E" w:rsidRPr="003F0A8B" w:rsidRDefault="0001042E" w:rsidP="00B01BF3">
            <w:pPr>
              <w:pStyle w:val="Tabelbody"/>
              <w:numPr>
                <w:ilvl w:val="0"/>
                <w:numId w:val="13"/>
              </w:numPr>
              <w:ind w:left="284" w:hanging="284"/>
              <w:rPr>
                <w:sz w:val="20"/>
              </w:rPr>
            </w:pPr>
            <w:r w:rsidRPr="0001042E">
              <w:rPr>
                <w:sz w:val="20"/>
              </w:rPr>
              <w:t>Waiting for colleagues or someone to use a function or a part of the system for the projec</w:t>
            </w:r>
            <w:r>
              <w:rPr>
                <w:sz w:val="20"/>
              </w:rPr>
              <w:t>t.</w:t>
            </w:r>
          </w:p>
        </w:tc>
        <w:tc>
          <w:tcPr>
            <w:tcW w:w="3118" w:type="dxa"/>
            <w:vAlign w:val="center"/>
          </w:tcPr>
          <w:p w14:paraId="7A87D213" w14:textId="30DD91D5" w:rsidR="0001042E" w:rsidRPr="003F0A8B" w:rsidRDefault="0001042E" w:rsidP="00B01BF3">
            <w:pPr>
              <w:pStyle w:val="Tabelbody"/>
              <w:rPr>
                <w:sz w:val="20"/>
              </w:rPr>
            </w:pPr>
            <w:r>
              <w:rPr>
                <w:sz w:val="20"/>
              </w:rPr>
              <w:t>Work on something else.</w:t>
            </w:r>
          </w:p>
        </w:tc>
        <w:tc>
          <w:tcPr>
            <w:tcW w:w="3090" w:type="dxa"/>
            <w:vAlign w:val="center"/>
          </w:tcPr>
          <w:p w14:paraId="47932B59" w14:textId="1870782E" w:rsidR="0001042E" w:rsidRPr="003F0A8B" w:rsidRDefault="003E6A8B" w:rsidP="00B01BF3">
            <w:pPr>
              <w:pStyle w:val="Tabelbody"/>
              <w:rPr>
                <w:sz w:val="20"/>
              </w:rPr>
            </w:pPr>
            <w:r w:rsidRPr="003E6A8B">
              <w:rPr>
                <w:sz w:val="20"/>
              </w:rPr>
              <w:t>Ask them when they will be finished or plan something together to work around it.</w:t>
            </w:r>
          </w:p>
        </w:tc>
      </w:tr>
    </w:tbl>
    <w:p w14:paraId="3C3BB752" w14:textId="77777777" w:rsidR="00B01BF3" w:rsidRPr="00EE3FFB" w:rsidRDefault="00B01BF3" w:rsidP="00B01BF3">
      <w:pPr>
        <w:rPr>
          <w:sz w:val="2"/>
          <w:szCs w:val="2"/>
        </w:rPr>
      </w:pPr>
    </w:p>
    <w:p w14:paraId="3C3BB753" w14:textId="77777777" w:rsidR="00B01BF3" w:rsidRPr="00EE3FFB" w:rsidRDefault="00B01BF3" w:rsidP="00B01BF3"/>
    <w:p w14:paraId="3C3BB754" w14:textId="77777777" w:rsidR="00B01BF3" w:rsidRPr="00EE3FFB" w:rsidRDefault="00B01BF3" w:rsidP="00B01BF3"/>
    <w:p w14:paraId="3C3BB755" w14:textId="77777777" w:rsidR="00B01BF3" w:rsidRPr="00EE3FFB" w:rsidRDefault="00B01BF3" w:rsidP="00B01BF3"/>
    <w:p w14:paraId="3C3BB756" w14:textId="77777777" w:rsidR="00B01BF3" w:rsidRPr="00EE3FFB" w:rsidRDefault="00B01BF3" w:rsidP="00B01BF3"/>
    <w:p w14:paraId="3C3BB757" w14:textId="77777777" w:rsidR="00D57803" w:rsidRPr="00EE3FFB" w:rsidRDefault="00D57803">
      <w:pPr>
        <w:rPr>
          <w:rFonts w:cs="Arial"/>
        </w:rPr>
      </w:pPr>
    </w:p>
    <w:sectPr w:rsidR="00D57803" w:rsidRPr="00EE3FFB" w:rsidSect="00B01BF3">
      <w:footerReference w:type="default" r:id="rId25"/>
      <w:pgSz w:w="11906" w:h="16838"/>
      <w:pgMar w:top="1948" w:right="1183" w:bottom="1702"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Edwin Roos" w:date="2023-09-06T16:52:00Z" w:initials="ER">
    <w:p w14:paraId="6F5A24DD" w14:textId="77777777" w:rsidR="006969B5" w:rsidRDefault="006969B5" w:rsidP="001C7B37">
      <w:pPr>
        <w:pStyle w:val="CommentText"/>
      </w:pPr>
      <w:r>
        <w:rPr>
          <w:rStyle w:val="CommentReference"/>
        </w:rPr>
        <w:annotationRef/>
      </w:r>
      <w:r>
        <w:t>Are these the items that ae out-of-scope?</w:t>
      </w:r>
    </w:p>
  </w:comment>
  <w:comment w:id="12" w:author="Edwin Roos" w:date="2023-09-11T13:12:00Z" w:initials="ER">
    <w:p w14:paraId="338C903F" w14:textId="77777777" w:rsidR="00FA3B25" w:rsidRDefault="00FA3B25" w:rsidP="003E36FD">
      <w:pPr>
        <w:pStyle w:val="CommentText"/>
      </w:pPr>
      <w:r>
        <w:rPr>
          <w:rStyle w:val="CommentReference"/>
        </w:rPr>
        <w:annotationRef/>
      </w:r>
      <w:r>
        <w:t>Do your mean the acquisition of the subscription?</w:t>
      </w:r>
    </w:p>
  </w:comment>
  <w:comment w:id="72" w:author="Edwin Roos" w:date="2023-09-06T17:10:00Z" w:initials="ER">
    <w:p w14:paraId="18F04CDA" w14:textId="77777777" w:rsidR="00E420E8" w:rsidRDefault="00E420E8" w:rsidP="00E5250E">
      <w:pPr>
        <w:pStyle w:val="CommentText"/>
      </w:pPr>
      <w:r>
        <w:rPr>
          <w:rStyle w:val="CommentReference"/>
        </w:rPr>
        <w:annotationRef/>
      </w:r>
      <w:r>
        <w:t>Let's look at these together.</w:t>
      </w:r>
    </w:p>
  </w:comment>
  <w:comment w:id="73" w:author="Edwin Roos" w:date="2023-09-11T13:15:00Z" w:initials="ER">
    <w:p w14:paraId="75598D93" w14:textId="77777777" w:rsidR="00FA3B25" w:rsidRDefault="00FA3B25" w:rsidP="00F53BED">
      <w:pPr>
        <w:pStyle w:val="CommentText"/>
      </w:pPr>
      <w:r>
        <w:rPr>
          <w:rStyle w:val="CommentReference"/>
        </w:rPr>
        <w:annotationRef/>
      </w:r>
      <w:r>
        <w:t>Where will you keep this scrum board? Will I have access to it?</w:t>
      </w:r>
    </w:p>
  </w:comment>
  <w:comment w:id="74" w:author="Edwin Roos" w:date="2023-09-11T13:17:00Z" w:initials="ER">
    <w:p w14:paraId="3EDEF7A4" w14:textId="77777777" w:rsidR="00A31FA5" w:rsidRDefault="00A31FA5" w:rsidP="00B44FA5">
      <w:pPr>
        <w:pStyle w:val="CommentText"/>
      </w:pPr>
      <w:r>
        <w:rPr>
          <w:rStyle w:val="CommentReference"/>
        </w:rPr>
        <w:annotationRef/>
      </w:r>
      <w:r>
        <w:t>Do you mean "re-evaluate"?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5A24DD" w15:done="1"/>
  <w15:commentEx w15:paraId="338C903F" w15:done="1"/>
  <w15:commentEx w15:paraId="18F04CDA" w15:done="1"/>
  <w15:commentEx w15:paraId="75598D93" w15:done="1"/>
  <w15:commentEx w15:paraId="3EDEF7A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3031261" w16cex:dateUtc="2023-09-06T20:52:00Z"/>
  <w16cex:commentExtensible w16cex:durableId="4B90EFBA" w16cex:dateUtc="2023-09-11T17:12:00Z"/>
  <w16cex:commentExtensible w16cex:durableId="54CDD5D5" w16cex:dateUtc="2023-09-06T21:10:00Z"/>
  <w16cex:commentExtensible w16cex:durableId="6B803E1E" w16cex:dateUtc="2023-09-11T17:15:00Z"/>
  <w16cex:commentExtensible w16cex:durableId="6221B0ED" w16cex:dateUtc="2023-09-11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5A24DD" w16cid:durableId="13031261"/>
  <w16cid:commentId w16cid:paraId="338C903F" w16cid:durableId="4B90EFBA"/>
  <w16cid:commentId w16cid:paraId="18F04CDA" w16cid:durableId="54CDD5D5"/>
  <w16cid:commentId w16cid:paraId="75598D93" w16cid:durableId="6B803E1E"/>
  <w16cid:commentId w16cid:paraId="3EDEF7A4" w16cid:durableId="6221B0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84E86" w14:textId="77777777" w:rsidR="00EC4D92" w:rsidRDefault="00EC4D92">
      <w:r>
        <w:separator/>
      </w:r>
    </w:p>
  </w:endnote>
  <w:endnote w:type="continuationSeparator" w:id="0">
    <w:p w14:paraId="1A1C9F8F" w14:textId="77777777" w:rsidR="00EC4D92" w:rsidRDefault="00EC4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5585B" w14:textId="77777777" w:rsidR="00EC4D92" w:rsidRDefault="00EC4D92">
      <w:r>
        <w:separator/>
      </w:r>
    </w:p>
  </w:footnote>
  <w:footnote w:type="continuationSeparator" w:id="0">
    <w:p w14:paraId="4B5F8506" w14:textId="77777777" w:rsidR="00EC4D92" w:rsidRDefault="00EC4D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04E53F1"/>
    <w:multiLevelType w:val="hybridMultilevel"/>
    <w:tmpl w:val="E1B21008"/>
    <w:lvl w:ilvl="0" w:tplc="04090001">
      <w:start w:val="1"/>
      <w:numFmt w:val="bullet"/>
      <w:lvlText w:val=""/>
      <w:lvlJc w:val="left"/>
      <w:pPr>
        <w:ind w:left="1068" w:hanging="70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44345C"/>
    <w:multiLevelType w:val="hybridMultilevel"/>
    <w:tmpl w:val="B610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BD20742"/>
    <w:multiLevelType w:val="hybridMultilevel"/>
    <w:tmpl w:val="5D2A80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25C60DF"/>
    <w:multiLevelType w:val="hybridMultilevel"/>
    <w:tmpl w:val="2770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57B0606"/>
    <w:multiLevelType w:val="hybridMultilevel"/>
    <w:tmpl w:val="DE4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5261A"/>
    <w:multiLevelType w:val="hybridMultilevel"/>
    <w:tmpl w:val="E2A21B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320400FE"/>
    <w:multiLevelType w:val="hybridMultilevel"/>
    <w:tmpl w:val="9E6410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5" w15:restartNumberingAfterBreak="0">
    <w:nsid w:val="3A3F4DC3"/>
    <w:multiLevelType w:val="hybridMultilevel"/>
    <w:tmpl w:val="0CE29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D62D6F"/>
    <w:multiLevelType w:val="hybridMultilevel"/>
    <w:tmpl w:val="4E3CB0CC"/>
    <w:lvl w:ilvl="0" w:tplc="04090003">
      <w:start w:val="1"/>
      <w:numFmt w:val="bullet"/>
      <w:lvlText w:val="o"/>
      <w:lvlJc w:val="left"/>
      <w:pPr>
        <w:ind w:left="1788" w:hanging="360"/>
      </w:pPr>
      <w:rPr>
        <w:rFonts w:ascii="Courier New" w:hAnsi="Courier New" w:cs="Courier New"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7" w15:restartNumberingAfterBreak="0">
    <w:nsid w:val="437648A9"/>
    <w:multiLevelType w:val="hybridMultilevel"/>
    <w:tmpl w:val="5A12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5CD114C3"/>
    <w:multiLevelType w:val="hybridMultilevel"/>
    <w:tmpl w:val="B672CB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0DA4C76"/>
    <w:multiLevelType w:val="hybridMultilevel"/>
    <w:tmpl w:val="07A817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2E3AEA"/>
    <w:multiLevelType w:val="hybridMultilevel"/>
    <w:tmpl w:val="D1D6A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9E5F45"/>
    <w:multiLevelType w:val="hybridMultilevel"/>
    <w:tmpl w:val="F79E328E"/>
    <w:lvl w:ilvl="0" w:tplc="09CC485A">
      <w:numFmt w:val="bullet"/>
      <w:lvlText w:val="•"/>
      <w:lvlJc w:val="left"/>
      <w:pPr>
        <w:ind w:left="1068" w:hanging="708"/>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C453CB"/>
    <w:multiLevelType w:val="hybridMultilevel"/>
    <w:tmpl w:val="4AB8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480A9A"/>
    <w:multiLevelType w:val="hybridMultilevel"/>
    <w:tmpl w:val="D06674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2EC0723"/>
    <w:multiLevelType w:val="hybridMultilevel"/>
    <w:tmpl w:val="F036DE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6034A0"/>
    <w:multiLevelType w:val="hybridMultilevel"/>
    <w:tmpl w:val="1E60CA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15:restartNumberingAfterBreak="0">
    <w:nsid w:val="7957432D"/>
    <w:multiLevelType w:val="hybridMultilevel"/>
    <w:tmpl w:val="7404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103962"/>
    <w:multiLevelType w:val="hybridMultilevel"/>
    <w:tmpl w:val="5A664F7C"/>
    <w:lvl w:ilvl="0" w:tplc="09CC485A">
      <w:numFmt w:val="bullet"/>
      <w:lvlText w:val="•"/>
      <w:lvlJc w:val="left"/>
      <w:pPr>
        <w:ind w:left="1068" w:hanging="708"/>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F119C2"/>
    <w:multiLevelType w:val="hybridMultilevel"/>
    <w:tmpl w:val="CA4C8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77204">
    <w:abstractNumId w:val="6"/>
  </w:num>
  <w:num w:numId="2" w16cid:durableId="1349798218">
    <w:abstractNumId w:val="2"/>
  </w:num>
  <w:num w:numId="3" w16cid:durableId="1122528744">
    <w:abstractNumId w:val="8"/>
  </w:num>
  <w:num w:numId="4" w16cid:durableId="1206209816">
    <w:abstractNumId w:val="14"/>
  </w:num>
  <w:num w:numId="5" w16cid:durableId="801386549">
    <w:abstractNumId w:val="13"/>
  </w:num>
  <w:num w:numId="6" w16cid:durableId="549809390">
    <w:abstractNumId w:val="29"/>
  </w:num>
  <w:num w:numId="7" w16cid:durableId="619803569">
    <w:abstractNumId w:val="19"/>
  </w:num>
  <w:num w:numId="8" w16cid:durableId="1383141460">
    <w:abstractNumId w:val="4"/>
  </w:num>
  <w:num w:numId="9" w16cid:durableId="215968246">
    <w:abstractNumId w:val="0"/>
  </w:num>
  <w:num w:numId="10" w16cid:durableId="800227296">
    <w:abstractNumId w:val="11"/>
  </w:num>
  <w:num w:numId="11" w16cid:durableId="1088961254">
    <w:abstractNumId w:val="18"/>
  </w:num>
  <w:num w:numId="12" w16cid:durableId="1781290208">
    <w:abstractNumId w:val="20"/>
  </w:num>
  <w:num w:numId="13" w16cid:durableId="688719467">
    <w:abstractNumId w:val="32"/>
  </w:num>
  <w:num w:numId="14" w16cid:durableId="14666536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91466088">
    <w:abstractNumId w:val="14"/>
  </w:num>
  <w:num w:numId="16" w16cid:durableId="1625035333">
    <w:abstractNumId w:val="14"/>
  </w:num>
  <w:num w:numId="17" w16cid:durableId="936907288">
    <w:abstractNumId w:val="14"/>
  </w:num>
  <w:num w:numId="18" w16cid:durableId="907301228">
    <w:abstractNumId w:val="25"/>
  </w:num>
  <w:num w:numId="19" w16cid:durableId="527764242">
    <w:abstractNumId w:val="26"/>
  </w:num>
  <w:num w:numId="20" w16cid:durableId="284120223">
    <w:abstractNumId w:val="5"/>
  </w:num>
  <w:num w:numId="21" w16cid:durableId="1409764346">
    <w:abstractNumId w:val="24"/>
  </w:num>
  <w:num w:numId="22" w16cid:durableId="1068725932">
    <w:abstractNumId w:val="31"/>
  </w:num>
  <w:num w:numId="23" w16cid:durableId="334458332">
    <w:abstractNumId w:val="1"/>
  </w:num>
  <w:num w:numId="24" w16cid:durableId="1076127646">
    <w:abstractNumId w:val="28"/>
  </w:num>
  <w:num w:numId="25" w16cid:durableId="1790933194">
    <w:abstractNumId w:val="16"/>
  </w:num>
  <w:num w:numId="26" w16cid:durableId="1832327048">
    <w:abstractNumId w:val="27"/>
  </w:num>
  <w:num w:numId="27" w16cid:durableId="732238786">
    <w:abstractNumId w:val="15"/>
  </w:num>
  <w:num w:numId="28" w16cid:durableId="878780216">
    <w:abstractNumId w:val="21"/>
  </w:num>
  <w:num w:numId="29" w16cid:durableId="838887351">
    <w:abstractNumId w:val="12"/>
  </w:num>
  <w:num w:numId="30" w16cid:durableId="1174495522">
    <w:abstractNumId w:val="7"/>
  </w:num>
  <w:num w:numId="31" w16cid:durableId="144976464">
    <w:abstractNumId w:val="33"/>
  </w:num>
  <w:num w:numId="32" w16cid:durableId="1447119490">
    <w:abstractNumId w:val="9"/>
  </w:num>
  <w:num w:numId="33" w16cid:durableId="1000892026">
    <w:abstractNumId w:val="3"/>
  </w:num>
  <w:num w:numId="34" w16cid:durableId="1636106968">
    <w:abstractNumId w:val="17"/>
  </w:num>
  <w:num w:numId="35" w16cid:durableId="863637503">
    <w:abstractNumId w:val="22"/>
  </w:num>
  <w:num w:numId="36" w16cid:durableId="1633056031">
    <w:abstractNumId w:val="30"/>
  </w:num>
  <w:num w:numId="37" w16cid:durableId="1933857521">
    <w:abstractNumId w:val="10"/>
  </w:num>
  <w:num w:numId="38" w16cid:durableId="306589744">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4C44"/>
    <w:rsid w:val="00007B7A"/>
    <w:rsid w:val="0001042E"/>
    <w:rsid w:val="000108DC"/>
    <w:rsid w:val="000145A5"/>
    <w:rsid w:val="00015060"/>
    <w:rsid w:val="00024011"/>
    <w:rsid w:val="000363F5"/>
    <w:rsid w:val="00042309"/>
    <w:rsid w:val="0004365D"/>
    <w:rsid w:val="00052B38"/>
    <w:rsid w:val="000656CB"/>
    <w:rsid w:val="000674B8"/>
    <w:rsid w:val="0007083B"/>
    <w:rsid w:val="0007310D"/>
    <w:rsid w:val="0007393E"/>
    <w:rsid w:val="00090931"/>
    <w:rsid w:val="000915A5"/>
    <w:rsid w:val="000A2EBF"/>
    <w:rsid w:val="000A3C17"/>
    <w:rsid w:val="000A6E29"/>
    <w:rsid w:val="000A6ED3"/>
    <w:rsid w:val="000C323B"/>
    <w:rsid w:val="000D547B"/>
    <w:rsid w:val="000F4832"/>
    <w:rsid w:val="000F51EC"/>
    <w:rsid w:val="00104F28"/>
    <w:rsid w:val="00110BE7"/>
    <w:rsid w:val="00110C06"/>
    <w:rsid w:val="0012034B"/>
    <w:rsid w:val="0012403F"/>
    <w:rsid w:val="001240F1"/>
    <w:rsid w:val="001250AD"/>
    <w:rsid w:val="0012669F"/>
    <w:rsid w:val="00130078"/>
    <w:rsid w:val="00134D4E"/>
    <w:rsid w:val="001400ED"/>
    <w:rsid w:val="00147EED"/>
    <w:rsid w:val="001549E6"/>
    <w:rsid w:val="00156893"/>
    <w:rsid w:val="001577E4"/>
    <w:rsid w:val="00165BAF"/>
    <w:rsid w:val="00187EC5"/>
    <w:rsid w:val="001930DF"/>
    <w:rsid w:val="001B5110"/>
    <w:rsid w:val="001B64D7"/>
    <w:rsid w:val="001C54DD"/>
    <w:rsid w:val="001E0B8C"/>
    <w:rsid w:val="001F59B4"/>
    <w:rsid w:val="001F6D78"/>
    <w:rsid w:val="00225FBC"/>
    <w:rsid w:val="00227668"/>
    <w:rsid w:val="00235BE8"/>
    <w:rsid w:val="002435C7"/>
    <w:rsid w:val="00247FB1"/>
    <w:rsid w:val="00265460"/>
    <w:rsid w:val="0027229D"/>
    <w:rsid w:val="00294424"/>
    <w:rsid w:val="00294A69"/>
    <w:rsid w:val="00297FC3"/>
    <w:rsid w:val="002B3035"/>
    <w:rsid w:val="002E3701"/>
    <w:rsid w:val="002E4C40"/>
    <w:rsid w:val="002E5861"/>
    <w:rsid w:val="002F30BC"/>
    <w:rsid w:val="002F5594"/>
    <w:rsid w:val="002F6860"/>
    <w:rsid w:val="00301CEE"/>
    <w:rsid w:val="00305B18"/>
    <w:rsid w:val="003068C4"/>
    <w:rsid w:val="00306B62"/>
    <w:rsid w:val="00315C59"/>
    <w:rsid w:val="00320016"/>
    <w:rsid w:val="0032670D"/>
    <w:rsid w:val="00340A02"/>
    <w:rsid w:val="003634CC"/>
    <w:rsid w:val="0036664D"/>
    <w:rsid w:val="00366BB3"/>
    <w:rsid w:val="003711D4"/>
    <w:rsid w:val="00391D9D"/>
    <w:rsid w:val="00395FE0"/>
    <w:rsid w:val="003961EE"/>
    <w:rsid w:val="00397330"/>
    <w:rsid w:val="00397EA5"/>
    <w:rsid w:val="003A56EB"/>
    <w:rsid w:val="003E6A8B"/>
    <w:rsid w:val="003F0A8B"/>
    <w:rsid w:val="003F0B98"/>
    <w:rsid w:val="003F14E6"/>
    <w:rsid w:val="0041306E"/>
    <w:rsid w:val="0042146E"/>
    <w:rsid w:val="00422F65"/>
    <w:rsid w:val="00442033"/>
    <w:rsid w:val="00443A6B"/>
    <w:rsid w:val="004462D9"/>
    <w:rsid w:val="004506B3"/>
    <w:rsid w:val="004527FD"/>
    <w:rsid w:val="0045613A"/>
    <w:rsid w:val="004608E7"/>
    <w:rsid w:val="0046286C"/>
    <w:rsid w:val="004673F8"/>
    <w:rsid w:val="00467B72"/>
    <w:rsid w:val="00476BC5"/>
    <w:rsid w:val="00490E95"/>
    <w:rsid w:val="004938AA"/>
    <w:rsid w:val="004B6AEE"/>
    <w:rsid w:val="004C4462"/>
    <w:rsid w:val="004D225B"/>
    <w:rsid w:val="004E51AE"/>
    <w:rsid w:val="004F05BA"/>
    <w:rsid w:val="004F3FFC"/>
    <w:rsid w:val="004F511D"/>
    <w:rsid w:val="00516205"/>
    <w:rsid w:val="0052055C"/>
    <w:rsid w:val="0052469D"/>
    <w:rsid w:val="0053226B"/>
    <w:rsid w:val="00540D49"/>
    <w:rsid w:val="00543DBC"/>
    <w:rsid w:val="00545B32"/>
    <w:rsid w:val="00552EF5"/>
    <w:rsid w:val="00563EF1"/>
    <w:rsid w:val="00565221"/>
    <w:rsid w:val="00583BD6"/>
    <w:rsid w:val="00584092"/>
    <w:rsid w:val="00594C18"/>
    <w:rsid w:val="005B196B"/>
    <w:rsid w:val="005B3F71"/>
    <w:rsid w:val="005C7433"/>
    <w:rsid w:val="005F3405"/>
    <w:rsid w:val="00605CCE"/>
    <w:rsid w:val="0062469B"/>
    <w:rsid w:val="00632092"/>
    <w:rsid w:val="006358A7"/>
    <w:rsid w:val="00641EEE"/>
    <w:rsid w:val="00653F87"/>
    <w:rsid w:val="0065499F"/>
    <w:rsid w:val="00655E07"/>
    <w:rsid w:val="0065675C"/>
    <w:rsid w:val="00671065"/>
    <w:rsid w:val="00672EB8"/>
    <w:rsid w:val="00681D83"/>
    <w:rsid w:val="006832D0"/>
    <w:rsid w:val="00690680"/>
    <w:rsid w:val="00694735"/>
    <w:rsid w:val="0069488E"/>
    <w:rsid w:val="006969B5"/>
    <w:rsid w:val="006A7A3D"/>
    <w:rsid w:val="006C5A6E"/>
    <w:rsid w:val="006C5B4D"/>
    <w:rsid w:val="006E3942"/>
    <w:rsid w:val="006F2803"/>
    <w:rsid w:val="006F3A82"/>
    <w:rsid w:val="00700BF5"/>
    <w:rsid w:val="0070596F"/>
    <w:rsid w:val="0070773D"/>
    <w:rsid w:val="00707A22"/>
    <w:rsid w:val="00725682"/>
    <w:rsid w:val="00726FD0"/>
    <w:rsid w:val="0073109E"/>
    <w:rsid w:val="0074074D"/>
    <w:rsid w:val="007409B3"/>
    <w:rsid w:val="0074426A"/>
    <w:rsid w:val="00747FA1"/>
    <w:rsid w:val="0075608B"/>
    <w:rsid w:val="00763466"/>
    <w:rsid w:val="007638B8"/>
    <w:rsid w:val="007663F6"/>
    <w:rsid w:val="007701DB"/>
    <w:rsid w:val="007859E3"/>
    <w:rsid w:val="007863E3"/>
    <w:rsid w:val="007A2666"/>
    <w:rsid w:val="007A2696"/>
    <w:rsid w:val="007A4EA0"/>
    <w:rsid w:val="007B4404"/>
    <w:rsid w:val="007B47F2"/>
    <w:rsid w:val="007B4A43"/>
    <w:rsid w:val="007D5463"/>
    <w:rsid w:val="007E14DA"/>
    <w:rsid w:val="007E4F85"/>
    <w:rsid w:val="007F610A"/>
    <w:rsid w:val="00804604"/>
    <w:rsid w:val="00813120"/>
    <w:rsid w:val="0081762A"/>
    <w:rsid w:val="00820C7A"/>
    <w:rsid w:val="008408E4"/>
    <w:rsid w:val="00841390"/>
    <w:rsid w:val="00853676"/>
    <w:rsid w:val="00855D80"/>
    <w:rsid w:val="00860FDB"/>
    <w:rsid w:val="008819AC"/>
    <w:rsid w:val="00883804"/>
    <w:rsid w:val="00891032"/>
    <w:rsid w:val="008A1898"/>
    <w:rsid w:val="008A2A1E"/>
    <w:rsid w:val="008A4872"/>
    <w:rsid w:val="008D7EA4"/>
    <w:rsid w:val="00904BAA"/>
    <w:rsid w:val="00913BB8"/>
    <w:rsid w:val="009165CE"/>
    <w:rsid w:val="0092541C"/>
    <w:rsid w:val="0093682D"/>
    <w:rsid w:val="0094479F"/>
    <w:rsid w:val="0095012A"/>
    <w:rsid w:val="0095055D"/>
    <w:rsid w:val="00956F08"/>
    <w:rsid w:val="00972E80"/>
    <w:rsid w:val="00973D63"/>
    <w:rsid w:val="00977793"/>
    <w:rsid w:val="0098255E"/>
    <w:rsid w:val="009861A1"/>
    <w:rsid w:val="00987486"/>
    <w:rsid w:val="00991D22"/>
    <w:rsid w:val="009926DE"/>
    <w:rsid w:val="00992A0A"/>
    <w:rsid w:val="00997010"/>
    <w:rsid w:val="009A15A1"/>
    <w:rsid w:val="009B1FAD"/>
    <w:rsid w:val="009B66F3"/>
    <w:rsid w:val="009D184E"/>
    <w:rsid w:val="009D4B67"/>
    <w:rsid w:val="009D7E55"/>
    <w:rsid w:val="009E1746"/>
    <w:rsid w:val="009E7136"/>
    <w:rsid w:val="009F1704"/>
    <w:rsid w:val="009F566E"/>
    <w:rsid w:val="009F61CE"/>
    <w:rsid w:val="00A02F60"/>
    <w:rsid w:val="00A05C95"/>
    <w:rsid w:val="00A1147D"/>
    <w:rsid w:val="00A16B0C"/>
    <w:rsid w:val="00A31FA5"/>
    <w:rsid w:val="00A33933"/>
    <w:rsid w:val="00A42625"/>
    <w:rsid w:val="00A42A5B"/>
    <w:rsid w:val="00A4359E"/>
    <w:rsid w:val="00A45002"/>
    <w:rsid w:val="00A477B8"/>
    <w:rsid w:val="00A53A0E"/>
    <w:rsid w:val="00A646F7"/>
    <w:rsid w:val="00A72664"/>
    <w:rsid w:val="00A841A9"/>
    <w:rsid w:val="00A85D72"/>
    <w:rsid w:val="00AA13D4"/>
    <w:rsid w:val="00AA7185"/>
    <w:rsid w:val="00AB09FB"/>
    <w:rsid w:val="00AD35DE"/>
    <w:rsid w:val="00AE4C1D"/>
    <w:rsid w:val="00B01BF3"/>
    <w:rsid w:val="00B04C8C"/>
    <w:rsid w:val="00B2028E"/>
    <w:rsid w:val="00B25665"/>
    <w:rsid w:val="00B34052"/>
    <w:rsid w:val="00B35339"/>
    <w:rsid w:val="00B363FC"/>
    <w:rsid w:val="00B518D5"/>
    <w:rsid w:val="00B6071D"/>
    <w:rsid w:val="00B73A30"/>
    <w:rsid w:val="00B92D42"/>
    <w:rsid w:val="00BB17DF"/>
    <w:rsid w:val="00BB66C3"/>
    <w:rsid w:val="00BD0F24"/>
    <w:rsid w:val="00BD3D95"/>
    <w:rsid w:val="00BD6577"/>
    <w:rsid w:val="00BD7AB5"/>
    <w:rsid w:val="00BE3D17"/>
    <w:rsid w:val="00BE7C82"/>
    <w:rsid w:val="00BF2CE9"/>
    <w:rsid w:val="00BF7D7B"/>
    <w:rsid w:val="00C112E3"/>
    <w:rsid w:val="00C12BA3"/>
    <w:rsid w:val="00C217CC"/>
    <w:rsid w:val="00C2197F"/>
    <w:rsid w:val="00C37DB5"/>
    <w:rsid w:val="00C63537"/>
    <w:rsid w:val="00C74788"/>
    <w:rsid w:val="00C840E4"/>
    <w:rsid w:val="00CA1C38"/>
    <w:rsid w:val="00CB726D"/>
    <w:rsid w:val="00CC0FAD"/>
    <w:rsid w:val="00CC4CDB"/>
    <w:rsid w:val="00CD1FA9"/>
    <w:rsid w:val="00D24FE1"/>
    <w:rsid w:val="00D3014E"/>
    <w:rsid w:val="00D4484C"/>
    <w:rsid w:val="00D45DED"/>
    <w:rsid w:val="00D46E9D"/>
    <w:rsid w:val="00D52282"/>
    <w:rsid w:val="00D56645"/>
    <w:rsid w:val="00D57803"/>
    <w:rsid w:val="00D61EDF"/>
    <w:rsid w:val="00D66A2D"/>
    <w:rsid w:val="00D73DAF"/>
    <w:rsid w:val="00D80CBC"/>
    <w:rsid w:val="00D81F1A"/>
    <w:rsid w:val="00D83662"/>
    <w:rsid w:val="00D91917"/>
    <w:rsid w:val="00D9547E"/>
    <w:rsid w:val="00D96029"/>
    <w:rsid w:val="00D9695B"/>
    <w:rsid w:val="00DA7A57"/>
    <w:rsid w:val="00DD4428"/>
    <w:rsid w:val="00DE6961"/>
    <w:rsid w:val="00DF17D7"/>
    <w:rsid w:val="00DF3C60"/>
    <w:rsid w:val="00E0245B"/>
    <w:rsid w:val="00E03D10"/>
    <w:rsid w:val="00E15DC9"/>
    <w:rsid w:val="00E26955"/>
    <w:rsid w:val="00E30BF3"/>
    <w:rsid w:val="00E35CDA"/>
    <w:rsid w:val="00E37B88"/>
    <w:rsid w:val="00E420E8"/>
    <w:rsid w:val="00E42EB6"/>
    <w:rsid w:val="00E444F5"/>
    <w:rsid w:val="00E46318"/>
    <w:rsid w:val="00E646B2"/>
    <w:rsid w:val="00E7381F"/>
    <w:rsid w:val="00E74C0F"/>
    <w:rsid w:val="00E846C3"/>
    <w:rsid w:val="00E87312"/>
    <w:rsid w:val="00E931D5"/>
    <w:rsid w:val="00E97D48"/>
    <w:rsid w:val="00EA4BC8"/>
    <w:rsid w:val="00EB266A"/>
    <w:rsid w:val="00EC3335"/>
    <w:rsid w:val="00EC4D92"/>
    <w:rsid w:val="00ED6B92"/>
    <w:rsid w:val="00EE3FFB"/>
    <w:rsid w:val="00EE77B7"/>
    <w:rsid w:val="00F004A8"/>
    <w:rsid w:val="00F03D87"/>
    <w:rsid w:val="00F32384"/>
    <w:rsid w:val="00F37C45"/>
    <w:rsid w:val="00F41A05"/>
    <w:rsid w:val="00F42626"/>
    <w:rsid w:val="00F5357A"/>
    <w:rsid w:val="00F55866"/>
    <w:rsid w:val="00F60017"/>
    <w:rsid w:val="00F61EDE"/>
    <w:rsid w:val="00F64E08"/>
    <w:rsid w:val="00F65DA8"/>
    <w:rsid w:val="00F72AB1"/>
    <w:rsid w:val="00F91FF0"/>
    <w:rsid w:val="00F93890"/>
    <w:rsid w:val="00F9652F"/>
    <w:rsid w:val="00F96718"/>
    <w:rsid w:val="00FA3B25"/>
    <w:rsid w:val="00FA5C28"/>
    <w:rsid w:val="00FB1965"/>
    <w:rsid w:val="00FB3743"/>
    <w:rsid w:val="00FB65D0"/>
    <w:rsid w:val="00FC0119"/>
    <w:rsid w:val="00FC0BE4"/>
    <w:rsid w:val="00FC5DCA"/>
    <w:rsid w:val="00FC7CA7"/>
    <w:rsid w:val="00FF319A"/>
    <w:rsid w:val="00FF7D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516205"/>
    <w:pPr>
      <w:ind w:left="720"/>
      <w:contextualSpacing/>
    </w:pPr>
  </w:style>
  <w:style w:type="character" w:styleId="UnresolvedMention">
    <w:name w:val="Unresolved Mention"/>
    <w:basedOn w:val="DefaultParagraphFont"/>
    <w:uiPriority w:val="99"/>
    <w:semiHidden/>
    <w:unhideWhenUsed/>
    <w:rsid w:val="00AA7185"/>
    <w:rPr>
      <w:color w:val="605E5C"/>
      <w:shd w:val="clear" w:color="auto" w:fill="E1DFDD"/>
    </w:rPr>
  </w:style>
  <w:style w:type="character" w:styleId="CommentReference">
    <w:name w:val="annotation reference"/>
    <w:basedOn w:val="DefaultParagraphFont"/>
    <w:uiPriority w:val="99"/>
    <w:semiHidden/>
    <w:unhideWhenUsed/>
    <w:rsid w:val="009B66F3"/>
    <w:rPr>
      <w:sz w:val="16"/>
      <w:szCs w:val="16"/>
    </w:rPr>
  </w:style>
  <w:style w:type="paragraph" w:styleId="CommentSubject">
    <w:name w:val="annotation subject"/>
    <w:basedOn w:val="CommentText"/>
    <w:next w:val="CommentText"/>
    <w:link w:val="CommentSubjectChar"/>
    <w:uiPriority w:val="99"/>
    <w:semiHidden/>
    <w:unhideWhenUsed/>
    <w:rsid w:val="009B66F3"/>
    <w:pPr>
      <w:spacing w:before="0"/>
    </w:pPr>
    <w:rPr>
      <w:rFonts w:ascii="Arial" w:hAnsi="Arial"/>
      <w:b/>
      <w:bCs/>
      <w:i w:val="0"/>
      <w:lang w:val="en-US" w:eastAsia="en-US"/>
    </w:rPr>
  </w:style>
  <w:style w:type="character" w:customStyle="1" w:styleId="CommentSubjectChar">
    <w:name w:val="Comment Subject Char"/>
    <w:basedOn w:val="CommentTextChar"/>
    <w:link w:val="CommentSubject"/>
    <w:uiPriority w:val="99"/>
    <w:semiHidden/>
    <w:rsid w:val="009B66F3"/>
    <w:rPr>
      <w:rFonts w:ascii="Arial" w:eastAsia="Times New Roman" w:hAnsi="Arial" w:cs="Times New Roman"/>
      <w:b/>
      <w:bCs/>
      <w:i w:val="0"/>
      <w:sz w:val="20"/>
      <w:szCs w:val="20"/>
      <w:lang w:val="en-US" w:eastAsia="nl-NL"/>
    </w:rPr>
  </w:style>
  <w:style w:type="paragraph" w:styleId="Revision">
    <w:name w:val="Revision"/>
    <w:hidden/>
    <w:uiPriority w:val="99"/>
    <w:semiHidden/>
    <w:rsid w:val="009B66F3"/>
    <w:pPr>
      <w:spacing w:after="0" w:line="240" w:lineRule="auto"/>
    </w:pPr>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mailto:o.makoveeva@fontys.n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J.gomez@itpinternational.com"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mailto:e.roos@itpinternational.co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mailto:T.Jiang@itpinternationa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mailto:j.croes@itpinternational.com"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mailto:z.thiel@itpinternational.co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t.jiang@student.fontys.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mailto:a.christiaans@itpinternational.com" TargetMode="External"/><Relationship Id="rId27"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11</Pages>
  <Words>2352</Words>
  <Characters>13411</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Jiang,Tony T.N.P.</cp:lastModifiedBy>
  <cp:revision>15</cp:revision>
  <cp:lastPrinted>2023-09-08T20:50:00Z</cp:lastPrinted>
  <dcterms:created xsi:type="dcterms:W3CDTF">2023-09-11T17:19:00Z</dcterms:created>
  <dcterms:modified xsi:type="dcterms:W3CDTF">2023-09-19T19:37:00Z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