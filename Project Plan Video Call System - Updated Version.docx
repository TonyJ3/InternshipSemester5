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F7D9F43" w:rsidR="00B01BF3" w:rsidRPr="00B2028E" w:rsidRDefault="00007B7A" w:rsidP="00B01BF3">
      <w:pPr>
        <w:ind w:right="-1"/>
        <w:jc w:val="center"/>
        <w:rPr>
          <w:i/>
          <w:sz w:val="52"/>
          <w:lang w:val="en-GB"/>
        </w:rPr>
      </w:pPr>
      <w:r>
        <w:rPr>
          <w:i/>
          <w:sz w:val="52"/>
          <w:lang w:val="en-GB"/>
        </w:rPr>
        <w:t xml:space="preserve">Pensions worker and </w:t>
      </w:r>
      <w:r w:rsidR="00690680">
        <w:rPr>
          <w:i/>
          <w:sz w:val="52"/>
          <w:lang w:val="en-GB"/>
        </w:rPr>
        <w:t>retiree’s</w:t>
      </w:r>
      <w:r w:rsidR="00BD0F24">
        <w:rPr>
          <w:i/>
          <w:sz w:val="52"/>
          <w:lang w:val="en-GB"/>
        </w:rPr>
        <w:t xml:space="preserve"> enjoyer</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rPr>
      </w:pPr>
      <w:r w:rsidRPr="00042309">
        <w:rPr>
          <w:i/>
          <w:sz w:val="16"/>
          <w:szCs w:val="16"/>
        </w:rPr>
        <w:t xml:space="preserve">This template can be used for all projects, </w:t>
      </w:r>
      <w:r w:rsidR="00227668">
        <w:rPr>
          <w:i/>
          <w:sz w:val="16"/>
          <w:szCs w:val="16"/>
        </w:rPr>
        <w:t>especially</w:t>
      </w:r>
      <w:r w:rsidRPr="00042309">
        <w:rPr>
          <w:i/>
          <w:sz w:val="16"/>
          <w:szCs w:val="16"/>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rPr>
      </w:pPr>
    </w:p>
    <w:p w14:paraId="7ABB0271" w14:textId="5608E91D" w:rsidR="00042309" w:rsidRDefault="00042309" w:rsidP="001400ED">
      <w:pPr>
        <w:shd w:val="clear" w:color="auto" w:fill="D9D9D9" w:themeFill="background1" w:themeFillShade="D9"/>
        <w:rPr>
          <w:i/>
          <w:sz w:val="16"/>
          <w:szCs w:val="16"/>
        </w:rPr>
      </w:pPr>
      <w:r w:rsidRPr="00042309">
        <w:rPr>
          <w:i/>
          <w:sz w:val="16"/>
          <w:szCs w:val="16"/>
        </w:rPr>
        <w:t>Text in italic is background information and must be removed in the final version of your project</w:t>
      </w:r>
      <w:r w:rsidR="00227668">
        <w:rPr>
          <w:i/>
          <w:sz w:val="16"/>
          <w:szCs w:val="16"/>
        </w:rPr>
        <w:t xml:space="preserve"> </w:t>
      </w:r>
      <w:r w:rsidRPr="00042309">
        <w:rPr>
          <w:i/>
          <w:sz w:val="16"/>
          <w:szCs w:val="16"/>
        </w:rPr>
        <w:t>plan.</w:t>
      </w:r>
    </w:p>
    <w:p w14:paraId="4EE11F84" w14:textId="77777777" w:rsidR="004938AA" w:rsidRPr="00042309" w:rsidRDefault="004938AA" w:rsidP="001400ED">
      <w:pPr>
        <w:shd w:val="clear" w:color="auto" w:fill="D9D9D9" w:themeFill="background1" w:themeFillShade="D9"/>
        <w:rPr>
          <w:i/>
          <w:sz w:val="16"/>
          <w:szCs w:val="16"/>
        </w:rPr>
      </w:pPr>
    </w:p>
    <w:p w14:paraId="0E72EB7E" w14:textId="7BE18CED" w:rsidR="00042309" w:rsidRDefault="007863E3" w:rsidP="001400ED">
      <w:pPr>
        <w:shd w:val="clear" w:color="auto" w:fill="D9D9D9" w:themeFill="background1" w:themeFillShade="D9"/>
        <w:rPr>
          <w:i/>
          <w:sz w:val="16"/>
          <w:szCs w:val="16"/>
        </w:rPr>
      </w:pPr>
      <w:r>
        <w:rPr>
          <w:i/>
          <w:sz w:val="16"/>
          <w:szCs w:val="16"/>
        </w:rPr>
        <w:t>Note</w:t>
      </w:r>
      <w:r w:rsidR="00042309" w:rsidRPr="00042309">
        <w:rPr>
          <w:i/>
          <w:sz w:val="16"/>
          <w:szCs w:val="16"/>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rPr>
      </w:pPr>
    </w:p>
    <w:p w14:paraId="21742BB5" w14:textId="5BDBAD9C" w:rsidR="0007310D" w:rsidRPr="00042309" w:rsidRDefault="0007310D" w:rsidP="001400ED">
      <w:pPr>
        <w:shd w:val="clear" w:color="auto" w:fill="D9D9D9" w:themeFill="background1" w:themeFillShade="D9"/>
        <w:rPr>
          <w:i/>
          <w:sz w:val="16"/>
          <w:szCs w:val="16"/>
        </w:rPr>
      </w:pPr>
      <w:r>
        <w:rPr>
          <w:i/>
          <w:sz w:val="16"/>
          <w:szCs w:val="16"/>
        </w:rPr>
        <w:t>For your project</w:t>
      </w:r>
      <w:r w:rsidR="004938AA">
        <w:rPr>
          <w:i/>
          <w:sz w:val="16"/>
          <w:szCs w:val="16"/>
        </w:rPr>
        <w:t xml:space="preserve"> </w:t>
      </w:r>
      <w:r>
        <w:rPr>
          <w:i/>
          <w:sz w:val="16"/>
          <w:szCs w:val="16"/>
        </w:rPr>
        <w:t>name, think of a name that highlights the most relevant aspect of your project</w:t>
      </w:r>
      <w:r w:rsidR="004673F8">
        <w:rPr>
          <w:i/>
          <w:sz w:val="16"/>
          <w:szCs w:val="16"/>
        </w:rPr>
        <w:t>,</w:t>
      </w:r>
      <w:r w:rsidR="0032670D">
        <w:rPr>
          <w:i/>
          <w:sz w:val="16"/>
          <w:szCs w:val="16"/>
        </w:rPr>
        <w:t xml:space="preserve"> and </w:t>
      </w:r>
      <w:r w:rsidR="004673F8">
        <w:rPr>
          <w:i/>
          <w:sz w:val="16"/>
          <w:szCs w:val="16"/>
        </w:rPr>
        <w:t>specify</w:t>
      </w:r>
      <w:r>
        <w:rPr>
          <w:i/>
          <w:sz w:val="16"/>
          <w:szCs w:val="16"/>
        </w:rPr>
        <w:t xml:space="preserve"> </w:t>
      </w:r>
      <w:r w:rsidR="004673F8">
        <w:rPr>
          <w:i/>
          <w:sz w:val="16"/>
          <w:szCs w:val="16"/>
        </w:rPr>
        <w:t>whether</w:t>
      </w:r>
      <w:r>
        <w:rPr>
          <w:i/>
          <w:sz w:val="16"/>
          <w:szCs w:val="16"/>
        </w:rPr>
        <w:t xml:space="preserve"> it is about graduation</w:t>
      </w:r>
      <w:r w:rsidR="004F05BA">
        <w:rPr>
          <w:i/>
          <w:sz w:val="16"/>
          <w:szCs w:val="16"/>
        </w:rPr>
        <w:t xml:space="preserve"> internship</w:t>
      </w:r>
      <w:r>
        <w:rPr>
          <w:i/>
          <w:sz w:val="16"/>
          <w:szCs w:val="16"/>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69BED28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1070350F"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 xml:space="preserve">In </w:t>
            </w:r>
            <w:r w:rsidR="004506B3">
              <w:rPr>
                <w:rFonts w:cs="Arial"/>
                <w:b/>
                <w:color w:val="353F49"/>
                <w:szCs w:val="20"/>
                <w:lang w:val="en-US"/>
              </w:rPr>
              <w:t>progress</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5F8A0A3D" w:rsidR="00B01BF3" w:rsidRPr="00492252" w:rsidRDefault="004506B3" w:rsidP="00B01BF3">
            <w:pPr>
              <w:pStyle w:val="Tabelbody"/>
            </w:pPr>
            <w:r>
              <w:t>4 sept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3AADCCB7" w14:textId="6F563DE9" w:rsidR="006358A7"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4913844" w:history="1">
            <w:r w:rsidR="006358A7" w:rsidRPr="00D426ED">
              <w:rPr>
                <w:rStyle w:val="Hyperlink"/>
                <w:noProof/>
              </w:rPr>
              <w:t>1.</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Project assignment</w:t>
            </w:r>
            <w:r w:rsidR="006358A7">
              <w:rPr>
                <w:noProof/>
                <w:webHidden/>
              </w:rPr>
              <w:tab/>
            </w:r>
            <w:r w:rsidR="006358A7">
              <w:rPr>
                <w:noProof/>
                <w:webHidden/>
              </w:rPr>
              <w:fldChar w:fldCharType="begin"/>
            </w:r>
            <w:r w:rsidR="006358A7">
              <w:rPr>
                <w:noProof/>
                <w:webHidden/>
              </w:rPr>
              <w:instrText xml:space="preserve"> PAGEREF _Toc144913844 \h </w:instrText>
            </w:r>
            <w:r w:rsidR="006358A7">
              <w:rPr>
                <w:noProof/>
                <w:webHidden/>
              </w:rPr>
            </w:r>
            <w:r w:rsidR="006358A7">
              <w:rPr>
                <w:noProof/>
                <w:webHidden/>
              </w:rPr>
              <w:fldChar w:fldCharType="separate"/>
            </w:r>
            <w:r w:rsidR="00B35339">
              <w:rPr>
                <w:noProof/>
                <w:webHidden/>
              </w:rPr>
              <w:t>4</w:t>
            </w:r>
            <w:r w:rsidR="006358A7">
              <w:rPr>
                <w:noProof/>
                <w:webHidden/>
              </w:rPr>
              <w:fldChar w:fldCharType="end"/>
            </w:r>
          </w:hyperlink>
        </w:p>
        <w:p w14:paraId="38934A45" w14:textId="6D9AAACC"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5" w:history="1">
            <w:r w:rsidR="006358A7" w:rsidRPr="00D426ED">
              <w:rPr>
                <w:rStyle w:val="Hyperlink"/>
                <w:noProof/>
                <w14:scene3d>
                  <w14:camera w14:prst="orthographicFront"/>
                  <w14:lightRig w14:rig="threePt" w14:dir="t">
                    <w14:rot w14:lat="0" w14:lon="0" w14:rev="0"/>
                  </w14:lightRig>
                </w14:scene3d>
              </w:rPr>
              <w:t>1.1</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Context</w:t>
            </w:r>
            <w:r w:rsidR="006358A7">
              <w:rPr>
                <w:noProof/>
                <w:webHidden/>
              </w:rPr>
              <w:tab/>
            </w:r>
            <w:r w:rsidR="006358A7">
              <w:rPr>
                <w:noProof/>
                <w:webHidden/>
              </w:rPr>
              <w:fldChar w:fldCharType="begin"/>
            </w:r>
            <w:r w:rsidR="006358A7">
              <w:rPr>
                <w:noProof/>
                <w:webHidden/>
              </w:rPr>
              <w:instrText xml:space="preserve"> PAGEREF _Toc144913845 \h </w:instrText>
            </w:r>
            <w:r w:rsidR="006358A7">
              <w:rPr>
                <w:noProof/>
                <w:webHidden/>
              </w:rPr>
            </w:r>
            <w:r w:rsidR="006358A7">
              <w:rPr>
                <w:noProof/>
                <w:webHidden/>
              </w:rPr>
              <w:fldChar w:fldCharType="separate"/>
            </w:r>
            <w:r w:rsidR="00B35339">
              <w:rPr>
                <w:noProof/>
                <w:webHidden/>
              </w:rPr>
              <w:t>4</w:t>
            </w:r>
            <w:r w:rsidR="006358A7">
              <w:rPr>
                <w:noProof/>
                <w:webHidden/>
              </w:rPr>
              <w:fldChar w:fldCharType="end"/>
            </w:r>
          </w:hyperlink>
        </w:p>
        <w:p w14:paraId="0594FEFA" w14:textId="05DDAEFD"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6" w:history="1">
            <w:r w:rsidR="006358A7" w:rsidRPr="00D426ED">
              <w:rPr>
                <w:rStyle w:val="Hyperlink"/>
                <w:noProof/>
                <w14:scene3d>
                  <w14:camera w14:prst="orthographicFront"/>
                  <w14:lightRig w14:rig="threePt" w14:dir="t">
                    <w14:rot w14:lat="0" w14:lon="0" w14:rev="0"/>
                  </w14:lightRig>
                </w14:scene3d>
              </w:rPr>
              <w:t>1.2</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Goal of the project</w:t>
            </w:r>
            <w:r w:rsidR="006358A7">
              <w:rPr>
                <w:noProof/>
                <w:webHidden/>
              </w:rPr>
              <w:tab/>
            </w:r>
            <w:r w:rsidR="006358A7">
              <w:rPr>
                <w:noProof/>
                <w:webHidden/>
              </w:rPr>
              <w:fldChar w:fldCharType="begin"/>
            </w:r>
            <w:r w:rsidR="006358A7">
              <w:rPr>
                <w:noProof/>
                <w:webHidden/>
              </w:rPr>
              <w:instrText xml:space="preserve"> PAGEREF _Toc144913846 \h </w:instrText>
            </w:r>
            <w:r w:rsidR="006358A7">
              <w:rPr>
                <w:noProof/>
                <w:webHidden/>
              </w:rPr>
            </w:r>
            <w:r w:rsidR="006358A7">
              <w:rPr>
                <w:noProof/>
                <w:webHidden/>
              </w:rPr>
              <w:fldChar w:fldCharType="separate"/>
            </w:r>
            <w:r w:rsidR="00B35339">
              <w:rPr>
                <w:noProof/>
                <w:webHidden/>
              </w:rPr>
              <w:t>4</w:t>
            </w:r>
            <w:r w:rsidR="006358A7">
              <w:rPr>
                <w:noProof/>
                <w:webHidden/>
              </w:rPr>
              <w:fldChar w:fldCharType="end"/>
            </w:r>
          </w:hyperlink>
        </w:p>
        <w:p w14:paraId="4006825B" w14:textId="1595770C"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7" w:history="1">
            <w:r w:rsidR="006358A7" w:rsidRPr="00D426ED">
              <w:rPr>
                <w:rStyle w:val="Hyperlink"/>
                <w:noProof/>
                <w14:scene3d>
                  <w14:camera w14:prst="orthographicFront"/>
                  <w14:lightRig w14:rig="threePt" w14:dir="t">
                    <w14:rot w14:lat="0" w14:lon="0" w14:rev="0"/>
                  </w14:lightRig>
                </w14:scene3d>
              </w:rPr>
              <w:t>1.3</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Scope and preconditions</w:t>
            </w:r>
            <w:r w:rsidR="006358A7">
              <w:rPr>
                <w:noProof/>
                <w:webHidden/>
              </w:rPr>
              <w:tab/>
            </w:r>
            <w:r w:rsidR="006358A7">
              <w:rPr>
                <w:noProof/>
                <w:webHidden/>
              </w:rPr>
              <w:fldChar w:fldCharType="begin"/>
            </w:r>
            <w:r w:rsidR="006358A7">
              <w:rPr>
                <w:noProof/>
                <w:webHidden/>
              </w:rPr>
              <w:instrText xml:space="preserve"> PAGEREF _Toc144913847 \h </w:instrText>
            </w:r>
            <w:r w:rsidR="006358A7">
              <w:rPr>
                <w:noProof/>
                <w:webHidden/>
              </w:rPr>
            </w:r>
            <w:r w:rsidR="006358A7">
              <w:rPr>
                <w:noProof/>
                <w:webHidden/>
              </w:rPr>
              <w:fldChar w:fldCharType="separate"/>
            </w:r>
            <w:r w:rsidR="00B35339">
              <w:rPr>
                <w:noProof/>
                <w:webHidden/>
              </w:rPr>
              <w:t>4</w:t>
            </w:r>
            <w:r w:rsidR="006358A7">
              <w:rPr>
                <w:noProof/>
                <w:webHidden/>
              </w:rPr>
              <w:fldChar w:fldCharType="end"/>
            </w:r>
          </w:hyperlink>
        </w:p>
        <w:p w14:paraId="54C3A61D" w14:textId="2A55575B"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8" w:history="1">
            <w:r w:rsidR="006358A7" w:rsidRPr="00D426ED">
              <w:rPr>
                <w:rStyle w:val="Hyperlink"/>
                <w:noProof/>
                <w14:scene3d>
                  <w14:camera w14:prst="orthographicFront"/>
                  <w14:lightRig w14:rig="threePt" w14:dir="t">
                    <w14:rot w14:lat="0" w14:lon="0" w14:rev="0"/>
                  </w14:lightRig>
                </w14:scene3d>
              </w:rPr>
              <w:t>1.4</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Strategy</w:t>
            </w:r>
            <w:r w:rsidR="006358A7">
              <w:rPr>
                <w:noProof/>
                <w:webHidden/>
              </w:rPr>
              <w:tab/>
            </w:r>
            <w:r w:rsidR="006358A7">
              <w:rPr>
                <w:noProof/>
                <w:webHidden/>
              </w:rPr>
              <w:fldChar w:fldCharType="begin"/>
            </w:r>
            <w:r w:rsidR="006358A7">
              <w:rPr>
                <w:noProof/>
                <w:webHidden/>
              </w:rPr>
              <w:instrText xml:space="preserve"> PAGEREF _Toc144913848 \h </w:instrText>
            </w:r>
            <w:r w:rsidR="006358A7">
              <w:rPr>
                <w:noProof/>
                <w:webHidden/>
              </w:rPr>
            </w:r>
            <w:r w:rsidR="006358A7">
              <w:rPr>
                <w:noProof/>
                <w:webHidden/>
              </w:rPr>
              <w:fldChar w:fldCharType="separate"/>
            </w:r>
            <w:r w:rsidR="00B35339">
              <w:rPr>
                <w:noProof/>
                <w:webHidden/>
              </w:rPr>
              <w:t>5</w:t>
            </w:r>
            <w:r w:rsidR="006358A7">
              <w:rPr>
                <w:noProof/>
                <w:webHidden/>
              </w:rPr>
              <w:fldChar w:fldCharType="end"/>
            </w:r>
          </w:hyperlink>
        </w:p>
        <w:p w14:paraId="70C88431" w14:textId="07255EBE"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9" w:history="1">
            <w:r w:rsidR="006358A7" w:rsidRPr="00D426ED">
              <w:rPr>
                <w:rStyle w:val="Hyperlink"/>
                <w:noProof/>
                <w14:scene3d>
                  <w14:camera w14:prst="orthographicFront"/>
                  <w14:lightRig w14:rig="threePt" w14:dir="t">
                    <w14:rot w14:lat="0" w14:lon="0" w14:rev="0"/>
                  </w14:lightRig>
                </w14:scene3d>
              </w:rPr>
              <w:t>1.5</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Research questions and methodology</w:t>
            </w:r>
            <w:r w:rsidR="006358A7">
              <w:rPr>
                <w:noProof/>
                <w:webHidden/>
              </w:rPr>
              <w:tab/>
            </w:r>
            <w:r w:rsidR="006358A7">
              <w:rPr>
                <w:noProof/>
                <w:webHidden/>
              </w:rPr>
              <w:fldChar w:fldCharType="begin"/>
            </w:r>
            <w:r w:rsidR="006358A7">
              <w:rPr>
                <w:noProof/>
                <w:webHidden/>
              </w:rPr>
              <w:instrText xml:space="preserve"> PAGEREF _Toc144913849 \h </w:instrText>
            </w:r>
            <w:r w:rsidR="006358A7">
              <w:rPr>
                <w:noProof/>
                <w:webHidden/>
              </w:rPr>
            </w:r>
            <w:r w:rsidR="006358A7">
              <w:rPr>
                <w:noProof/>
                <w:webHidden/>
              </w:rPr>
              <w:fldChar w:fldCharType="separate"/>
            </w:r>
            <w:r w:rsidR="00B35339">
              <w:rPr>
                <w:noProof/>
                <w:webHidden/>
              </w:rPr>
              <w:t>5</w:t>
            </w:r>
            <w:r w:rsidR="006358A7">
              <w:rPr>
                <w:noProof/>
                <w:webHidden/>
              </w:rPr>
              <w:fldChar w:fldCharType="end"/>
            </w:r>
          </w:hyperlink>
        </w:p>
        <w:p w14:paraId="57844DF3" w14:textId="6A682986"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0" w:history="1">
            <w:r w:rsidR="006358A7" w:rsidRPr="00D426ED">
              <w:rPr>
                <w:rStyle w:val="Hyperlink"/>
                <w:noProof/>
                <w14:scene3d>
                  <w14:camera w14:prst="orthographicFront"/>
                  <w14:lightRig w14:rig="threePt" w14:dir="t">
                    <w14:rot w14:lat="0" w14:lon="0" w14:rev="0"/>
                  </w14:lightRig>
                </w14:scene3d>
              </w:rPr>
              <w:t>1.6</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End products</w:t>
            </w:r>
            <w:r w:rsidR="006358A7">
              <w:rPr>
                <w:noProof/>
                <w:webHidden/>
              </w:rPr>
              <w:tab/>
            </w:r>
            <w:r w:rsidR="006358A7">
              <w:rPr>
                <w:noProof/>
                <w:webHidden/>
              </w:rPr>
              <w:fldChar w:fldCharType="begin"/>
            </w:r>
            <w:r w:rsidR="006358A7">
              <w:rPr>
                <w:noProof/>
                <w:webHidden/>
              </w:rPr>
              <w:instrText xml:space="preserve"> PAGEREF _Toc144913850 \h </w:instrText>
            </w:r>
            <w:r w:rsidR="006358A7">
              <w:rPr>
                <w:noProof/>
                <w:webHidden/>
              </w:rPr>
            </w:r>
            <w:r w:rsidR="006358A7">
              <w:rPr>
                <w:noProof/>
                <w:webHidden/>
              </w:rPr>
              <w:fldChar w:fldCharType="separate"/>
            </w:r>
            <w:r w:rsidR="00B35339">
              <w:rPr>
                <w:noProof/>
                <w:webHidden/>
              </w:rPr>
              <w:t>6</w:t>
            </w:r>
            <w:r w:rsidR="006358A7">
              <w:rPr>
                <w:noProof/>
                <w:webHidden/>
              </w:rPr>
              <w:fldChar w:fldCharType="end"/>
            </w:r>
          </w:hyperlink>
        </w:p>
        <w:p w14:paraId="09AF50C0" w14:textId="6510691D" w:rsidR="006358A7"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4913851" w:history="1">
            <w:r w:rsidR="006358A7" w:rsidRPr="00D426ED">
              <w:rPr>
                <w:rStyle w:val="Hyperlink"/>
                <w:noProof/>
              </w:rPr>
              <w:t>2.</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Project organisation</w:t>
            </w:r>
            <w:r w:rsidR="006358A7">
              <w:rPr>
                <w:noProof/>
                <w:webHidden/>
              </w:rPr>
              <w:tab/>
            </w:r>
            <w:r w:rsidR="006358A7">
              <w:rPr>
                <w:noProof/>
                <w:webHidden/>
              </w:rPr>
              <w:fldChar w:fldCharType="begin"/>
            </w:r>
            <w:r w:rsidR="006358A7">
              <w:rPr>
                <w:noProof/>
                <w:webHidden/>
              </w:rPr>
              <w:instrText xml:space="preserve"> PAGEREF _Toc144913851 \h </w:instrText>
            </w:r>
            <w:r w:rsidR="006358A7">
              <w:rPr>
                <w:noProof/>
                <w:webHidden/>
              </w:rPr>
            </w:r>
            <w:r w:rsidR="006358A7">
              <w:rPr>
                <w:noProof/>
                <w:webHidden/>
              </w:rPr>
              <w:fldChar w:fldCharType="separate"/>
            </w:r>
            <w:r w:rsidR="00B35339">
              <w:rPr>
                <w:noProof/>
                <w:webHidden/>
              </w:rPr>
              <w:t>7</w:t>
            </w:r>
            <w:r w:rsidR="006358A7">
              <w:rPr>
                <w:noProof/>
                <w:webHidden/>
              </w:rPr>
              <w:fldChar w:fldCharType="end"/>
            </w:r>
          </w:hyperlink>
        </w:p>
        <w:p w14:paraId="25B997B0" w14:textId="4D2DA409"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2" w:history="1">
            <w:r w:rsidR="006358A7" w:rsidRPr="00D426ED">
              <w:rPr>
                <w:rStyle w:val="Hyperlink"/>
                <w:noProof/>
                <w14:scene3d>
                  <w14:camera w14:prst="orthographicFront"/>
                  <w14:lightRig w14:rig="threePt" w14:dir="t">
                    <w14:rot w14:lat="0" w14:lon="0" w14:rev="0"/>
                  </w14:lightRig>
                </w14:scene3d>
              </w:rPr>
              <w:t>2.1</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Stakeholders and team members</w:t>
            </w:r>
            <w:r w:rsidR="006358A7">
              <w:rPr>
                <w:noProof/>
                <w:webHidden/>
              </w:rPr>
              <w:tab/>
            </w:r>
            <w:r w:rsidR="006358A7">
              <w:rPr>
                <w:noProof/>
                <w:webHidden/>
              </w:rPr>
              <w:fldChar w:fldCharType="begin"/>
            </w:r>
            <w:r w:rsidR="006358A7">
              <w:rPr>
                <w:noProof/>
                <w:webHidden/>
              </w:rPr>
              <w:instrText xml:space="preserve"> PAGEREF _Toc144913852 \h </w:instrText>
            </w:r>
            <w:r w:rsidR="006358A7">
              <w:rPr>
                <w:noProof/>
                <w:webHidden/>
              </w:rPr>
            </w:r>
            <w:r w:rsidR="006358A7">
              <w:rPr>
                <w:noProof/>
                <w:webHidden/>
              </w:rPr>
              <w:fldChar w:fldCharType="separate"/>
            </w:r>
            <w:r w:rsidR="00B35339">
              <w:rPr>
                <w:noProof/>
                <w:webHidden/>
              </w:rPr>
              <w:t>7</w:t>
            </w:r>
            <w:r w:rsidR="006358A7">
              <w:rPr>
                <w:noProof/>
                <w:webHidden/>
              </w:rPr>
              <w:fldChar w:fldCharType="end"/>
            </w:r>
          </w:hyperlink>
        </w:p>
        <w:p w14:paraId="5BFD0EC8" w14:textId="342AD286"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3" w:history="1">
            <w:r w:rsidR="006358A7" w:rsidRPr="00D426ED">
              <w:rPr>
                <w:rStyle w:val="Hyperlink"/>
                <w:noProof/>
                <w14:scene3d>
                  <w14:camera w14:prst="orthographicFront"/>
                  <w14:lightRig w14:rig="threePt" w14:dir="t">
                    <w14:rot w14:lat="0" w14:lon="0" w14:rev="0"/>
                  </w14:lightRig>
                </w14:scene3d>
              </w:rPr>
              <w:t>2.2</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Communication</w:t>
            </w:r>
            <w:r w:rsidR="006358A7">
              <w:rPr>
                <w:noProof/>
                <w:webHidden/>
              </w:rPr>
              <w:tab/>
            </w:r>
            <w:r w:rsidR="006358A7">
              <w:rPr>
                <w:noProof/>
                <w:webHidden/>
              </w:rPr>
              <w:fldChar w:fldCharType="begin"/>
            </w:r>
            <w:r w:rsidR="006358A7">
              <w:rPr>
                <w:noProof/>
                <w:webHidden/>
              </w:rPr>
              <w:instrText xml:space="preserve"> PAGEREF _Toc144913853 \h </w:instrText>
            </w:r>
            <w:r w:rsidR="006358A7">
              <w:rPr>
                <w:noProof/>
                <w:webHidden/>
              </w:rPr>
            </w:r>
            <w:r w:rsidR="006358A7">
              <w:rPr>
                <w:noProof/>
                <w:webHidden/>
              </w:rPr>
              <w:fldChar w:fldCharType="separate"/>
            </w:r>
            <w:r w:rsidR="00B35339">
              <w:rPr>
                <w:noProof/>
                <w:webHidden/>
              </w:rPr>
              <w:t>7</w:t>
            </w:r>
            <w:r w:rsidR="006358A7">
              <w:rPr>
                <w:noProof/>
                <w:webHidden/>
              </w:rPr>
              <w:fldChar w:fldCharType="end"/>
            </w:r>
          </w:hyperlink>
        </w:p>
        <w:p w14:paraId="162CF250" w14:textId="17007B6D" w:rsidR="006358A7"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4913854" w:history="1">
            <w:r w:rsidR="006358A7" w:rsidRPr="00D426ED">
              <w:rPr>
                <w:rStyle w:val="Hyperlink"/>
                <w:noProof/>
              </w:rPr>
              <w:t>3.</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Activities and time plan</w:t>
            </w:r>
            <w:r w:rsidR="006358A7">
              <w:rPr>
                <w:noProof/>
                <w:webHidden/>
              </w:rPr>
              <w:tab/>
            </w:r>
            <w:r w:rsidR="006358A7">
              <w:rPr>
                <w:noProof/>
                <w:webHidden/>
              </w:rPr>
              <w:fldChar w:fldCharType="begin"/>
            </w:r>
            <w:r w:rsidR="006358A7">
              <w:rPr>
                <w:noProof/>
                <w:webHidden/>
              </w:rPr>
              <w:instrText xml:space="preserve"> PAGEREF _Toc144913854 \h </w:instrText>
            </w:r>
            <w:r w:rsidR="006358A7">
              <w:rPr>
                <w:noProof/>
                <w:webHidden/>
              </w:rPr>
            </w:r>
            <w:r w:rsidR="006358A7">
              <w:rPr>
                <w:noProof/>
                <w:webHidden/>
              </w:rPr>
              <w:fldChar w:fldCharType="separate"/>
            </w:r>
            <w:r w:rsidR="00B35339">
              <w:rPr>
                <w:noProof/>
                <w:webHidden/>
              </w:rPr>
              <w:t>9</w:t>
            </w:r>
            <w:r w:rsidR="006358A7">
              <w:rPr>
                <w:noProof/>
                <w:webHidden/>
              </w:rPr>
              <w:fldChar w:fldCharType="end"/>
            </w:r>
          </w:hyperlink>
        </w:p>
        <w:p w14:paraId="5558B0DE" w14:textId="758E66A3"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5" w:history="1">
            <w:r w:rsidR="006358A7" w:rsidRPr="00D426ED">
              <w:rPr>
                <w:rStyle w:val="Hyperlink"/>
                <w:noProof/>
                <w14:scene3d>
                  <w14:camera w14:prst="orthographicFront"/>
                  <w14:lightRig w14:rig="threePt" w14:dir="t">
                    <w14:rot w14:lat="0" w14:lon="0" w14:rev="0"/>
                  </w14:lightRig>
                </w14:scene3d>
              </w:rPr>
              <w:t>3.1</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Phases of the project</w:t>
            </w:r>
            <w:r w:rsidR="006358A7">
              <w:rPr>
                <w:noProof/>
                <w:webHidden/>
              </w:rPr>
              <w:tab/>
            </w:r>
            <w:r w:rsidR="006358A7">
              <w:rPr>
                <w:noProof/>
                <w:webHidden/>
              </w:rPr>
              <w:fldChar w:fldCharType="begin"/>
            </w:r>
            <w:r w:rsidR="006358A7">
              <w:rPr>
                <w:noProof/>
                <w:webHidden/>
              </w:rPr>
              <w:instrText xml:space="preserve"> PAGEREF _Toc144913855 \h </w:instrText>
            </w:r>
            <w:r w:rsidR="006358A7">
              <w:rPr>
                <w:noProof/>
                <w:webHidden/>
              </w:rPr>
            </w:r>
            <w:r w:rsidR="006358A7">
              <w:rPr>
                <w:noProof/>
                <w:webHidden/>
              </w:rPr>
              <w:fldChar w:fldCharType="separate"/>
            </w:r>
            <w:r w:rsidR="00B35339">
              <w:rPr>
                <w:noProof/>
                <w:webHidden/>
              </w:rPr>
              <w:t>9</w:t>
            </w:r>
            <w:r w:rsidR="006358A7">
              <w:rPr>
                <w:noProof/>
                <w:webHidden/>
              </w:rPr>
              <w:fldChar w:fldCharType="end"/>
            </w:r>
          </w:hyperlink>
        </w:p>
        <w:p w14:paraId="46860B44" w14:textId="0CC357D9"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6" w:history="1">
            <w:r w:rsidR="006358A7" w:rsidRPr="00D426ED">
              <w:rPr>
                <w:rStyle w:val="Hyperlink"/>
                <w:noProof/>
                <w14:scene3d>
                  <w14:camera w14:prst="orthographicFront"/>
                  <w14:lightRig w14:rig="threePt" w14:dir="t">
                    <w14:rot w14:lat="0" w14:lon="0" w14:rev="0"/>
                  </w14:lightRig>
                </w14:scene3d>
              </w:rPr>
              <w:t>3.2</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Time plan and milestones</w:t>
            </w:r>
            <w:r w:rsidR="006358A7">
              <w:rPr>
                <w:noProof/>
                <w:webHidden/>
              </w:rPr>
              <w:tab/>
            </w:r>
            <w:r w:rsidR="006358A7">
              <w:rPr>
                <w:noProof/>
                <w:webHidden/>
              </w:rPr>
              <w:fldChar w:fldCharType="begin"/>
            </w:r>
            <w:r w:rsidR="006358A7">
              <w:rPr>
                <w:noProof/>
                <w:webHidden/>
              </w:rPr>
              <w:instrText xml:space="preserve"> PAGEREF _Toc144913856 \h </w:instrText>
            </w:r>
            <w:r w:rsidR="006358A7">
              <w:rPr>
                <w:noProof/>
                <w:webHidden/>
              </w:rPr>
            </w:r>
            <w:r w:rsidR="006358A7">
              <w:rPr>
                <w:noProof/>
                <w:webHidden/>
              </w:rPr>
              <w:fldChar w:fldCharType="separate"/>
            </w:r>
            <w:r w:rsidR="00B35339">
              <w:rPr>
                <w:noProof/>
                <w:webHidden/>
              </w:rPr>
              <w:t>9</w:t>
            </w:r>
            <w:r w:rsidR="006358A7">
              <w:rPr>
                <w:noProof/>
                <w:webHidden/>
              </w:rPr>
              <w:fldChar w:fldCharType="end"/>
            </w:r>
          </w:hyperlink>
        </w:p>
        <w:p w14:paraId="1F6B08A5" w14:textId="565F1025" w:rsidR="006358A7"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4913857" w:history="1">
            <w:r w:rsidR="006358A7" w:rsidRPr="00D426ED">
              <w:rPr>
                <w:rStyle w:val="Hyperlink"/>
                <w:noProof/>
              </w:rPr>
              <w:t>4.</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Testing strategy and configuration management</w:t>
            </w:r>
            <w:r w:rsidR="006358A7">
              <w:rPr>
                <w:noProof/>
                <w:webHidden/>
              </w:rPr>
              <w:tab/>
            </w:r>
            <w:r w:rsidR="006358A7">
              <w:rPr>
                <w:noProof/>
                <w:webHidden/>
              </w:rPr>
              <w:fldChar w:fldCharType="begin"/>
            </w:r>
            <w:r w:rsidR="006358A7">
              <w:rPr>
                <w:noProof/>
                <w:webHidden/>
              </w:rPr>
              <w:instrText xml:space="preserve"> PAGEREF _Toc144913857 \h </w:instrText>
            </w:r>
            <w:r w:rsidR="006358A7">
              <w:rPr>
                <w:noProof/>
                <w:webHidden/>
              </w:rPr>
            </w:r>
            <w:r w:rsidR="006358A7">
              <w:rPr>
                <w:noProof/>
                <w:webHidden/>
              </w:rPr>
              <w:fldChar w:fldCharType="separate"/>
            </w:r>
            <w:r w:rsidR="00B35339">
              <w:rPr>
                <w:noProof/>
                <w:webHidden/>
              </w:rPr>
              <w:t>11</w:t>
            </w:r>
            <w:r w:rsidR="006358A7">
              <w:rPr>
                <w:noProof/>
                <w:webHidden/>
              </w:rPr>
              <w:fldChar w:fldCharType="end"/>
            </w:r>
          </w:hyperlink>
        </w:p>
        <w:p w14:paraId="68376CB8" w14:textId="1EDB32EE"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8" w:history="1">
            <w:r w:rsidR="006358A7" w:rsidRPr="00D426ED">
              <w:rPr>
                <w:rStyle w:val="Hyperlink"/>
                <w:noProof/>
                <w14:scene3d>
                  <w14:camera w14:prst="orthographicFront"/>
                  <w14:lightRig w14:rig="threePt" w14:dir="t">
                    <w14:rot w14:lat="0" w14:lon="0" w14:rev="0"/>
                  </w14:lightRig>
                </w14:scene3d>
              </w:rPr>
              <w:t>4.1</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Testing strategy</w:t>
            </w:r>
            <w:r w:rsidR="006358A7">
              <w:rPr>
                <w:noProof/>
                <w:webHidden/>
              </w:rPr>
              <w:tab/>
            </w:r>
            <w:r w:rsidR="006358A7">
              <w:rPr>
                <w:noProof/>
                <w:webHidden/>
              </w:rPr>
              <w:fldChar w:fldCharType="begin"/>
            </w:r>
            <w:r w:rsidR="006358A7">
              <w:rPr>
                <w:noProof/>
                <w:webHidden/>
              </w:rPr>
              <w:instrText xml:space="preserve"> PAGEREF _Toc144913858 \h </w:instrText>
            </w:r>
            <w:r w:rsidR="006358A7">
              <w:rPr>
                <w:noProof/>
                <w:webHidden/>
              </w:rPr>
            </w:r>
            <w:r w:rsidR="006358A7">
              <w:rPr>
                <w:noProof/>
                <w:webHidden/>
              </w:rPr>
              <w:fldChar w:fldCharType="separate"/>
            </w:r>
            <w:r w:rsidR="00B35339">
              <w:rPr>
                <w:noProof/>
                <w:webHidden/>
              </w:rPr>
              <w:t>11</w:t>
            </w:r>
            <w:r w:rsidR="006358A7">
              <w:rPr>
                <w:noProof/>
                <w:webHidden/>
              </w:rPr>
              <w:fldChar w:fldCharType="end"/>
            </w:r>
          </w:hyperlink>
        </w:p>
        <w:p w14:paraId="3152B353" w14:textId="06A307B5"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9" w:history="1">
            <w:r w:rsidR="006358A7" w:rsidRPr="00D426ED">
              <w:rPr>
                <w:rStyle w:val="Hyperlink"/>
                <w:noProof/>
                <w14:scene3d>
                  <w14:camera w14:prst="orthographicFront"/>
                  <w14:lightRig w14:rig="threePt" w14:dir="t">
                    <w14:rot w14:lat="0" w14:lon="0" w14:rev="0"/>
                  </w14:lightRig>
                </w14:scene3d>
              </w:rPr>
              <w:t>4.2</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Test environment and required resources</w:t>
            </w:r>
            <w:r w:rsidR="006358A7">
              <w:rPr>
                <w:noProof/>
                <w:webHidden/>
              </w:rPr>
              <w:tab/>
            </w:r>
            <w:r w:rsidR="006358A7">
              <w:rPr>
                <w:noProof/>
                <w:webHidden/>
              </w:rPr>
              <w:fldChar w:fldCharType="begin"/>
            </w:r>
            <w:r w:rsidR="006358A7">
              <w:rPr>
                <w:noProof/>
                <w:webHidden/>
              </w:rPr>
              <w:instrText xml:space="preserve"> PAGEREF _Toc144913859 \h </w:instrText>
            </w:r>
            <w:r w:rsidR="006358A7">
              <w:rPr>
                <w:noProof/>
                <w:webHidden/>
              </w:rPr>
            </w:r>
            <w:r w:rsidR="006358A7">
              <w:rPr>
                <w:noProof/>
                <w:webHidden/>
              </w:rPr>
              <w:fldChar w:fldCharType="separate"/>
            </w:r>
            <w:r w:rsidR="00B35339">
              <w:rPr>
                <w:noProof/>
                <w:webHidden/>
              </w:rPr>
              <w:t>11</w:t>
            </w:r>
            <w:r w:rsidR="006358A7">
              <w:rPr>
                <w:noProof/>
                <w:webHidden/>
              </w:rPr>
              <w:fldChar w:fldCharType="end"/>
            </w:r>
          </w:hyperlink>
        </w:p>
        <w:p w14:paraId="4CB640E2" w14:textId="2C69D659"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60" w:history="1">
            <w:r w:rsidR="006358A7" w:rsidRPr="00D426ED">
              <w:rPr>
                <w:rStyle w:val="Hyperlink"/>
                <w:noProof/>
                <w14:scene3d>
                  <w14:camera w14:prst="orthographicFront"/>
                  <w14:lightRig w14:rig="threePt" w14:dir="t">
                    <w14:rot w14:lat="0" w14:lon="0" w14:rev="0"/>
                  </w14:lightRig>
                </w14:scene3d>
              </w:rPr>
              <w:t>4.3</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Configuration management</w:t>
            </w:r>
            <w:r w:rsidR="006358A7">
              <w:rPr>
                <w:noProof/>
                <w:webHidden/>
              </w:rPr>
              <w:tab/>
            </w:r>
            <w:r w:rsidR="006358A7">
              <w:rPr>
                <w:noProof/>
                <w:webHidden/>
              </w:rPr>
              <w:fldChar w:fldCharType="begin"/>
            </w:r>
            <w:r w:rsidR="006358A7">
              <w:rPr>
                <w:noProof/>
                <w:webHidden/>
              </w:rPr>
              <w:instrText xml:space="preserve"> PAGEREF _Toc144913860 \h </w:instrText>
            </w:r>
            <w:r w:rsidR="006358A7">
              <w:rPr>
                <w:noProof/>
                <w:webHidden/>
              </w:rPr>
            </w:r>
            <w:r w:rsidR="006358A7">
              <w:rPr>
                <w:noProof/>
                <w:webHidden/>
              </w:rPr>
              <w:fldChar w:fldCharType="separate"/>
            </w:r>
            <w:r w:rsidR="00B35339">
              <w:rPr>
                <w:noProof/>
                <w:webHidden/>
              </w:rPr>
              <w:t>11</w:t>
            </w:r>
            <w:r w:rsidR="006358A7">
              <w:rPr>
                <w:noProof/>
                <w:webHidden/>
              </w:rPr>
              <w:fldChar w:fldCharType="end"/>
            </w:r>
          </w:hyperlink>
        </w:p>
        <w:p w14:paraId="06E3EDC1" w14:textId="02D39F67" w:rsidR="006358A7"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4913861" w:history="1">
            <w:r w:rsidR="006358A7" w:rsidRPr="00D426ED">
              <w:rPr>
                <w:rStyle w:val="Hyperlink"/>
                <w:noProof/>
              </w:rPr>
              <w:t>5.</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Risk</w:t>
            </w:r>
            <w:r w:rsidR="006358A7">
              <w:rPr>
                <w:noProof/>
                <w:webHidden/>
              </w:rPr>
              <w:tab/>
            </w:r>
            <w:r w:rsidR="006358A7">
              <w:rPr>
                <w:noProof/>
                <w:webHidden/>
              </w:rPr>
              <w:fldChar w:fldCharType="begin"/>
            </w:r>
            <w:r w:rsidR="006358A7">
              <w:rPr>
                <w:noProof/>
                <w:webHidden/>
              </w:rPr>
              <w:instrText xml:space="preserve"> PAGEREF _Toc144913861 \h </w:instrText>
            </w:r>
            <w:r w:rsidR="006358A7">
              <w:rPr>
                <w:noProof/>
                <w:webHidden/>
              </w:rPr>
            </w:r>
            <w:r w:rsidR="006358A7">
              <w:rPr>
                <w:noProof/>
                <w:webHidden/>
              </w:rPr>
              <w:fldChar w:fldCharType="separate"/>
            </w:r>
            <w:r w:rsidR="00B35339">
              <w:rPr>
                <w:noProof/>
                <w:webHidden/>
              </w:rPr>
              <w:t>12</w:t>
            </w:r>
            <w:r w:rsidR="006358A7">
              <w:rPr>
                <w:noProof/>
                <w:webHidden/>
              </w:rPr>
              <w:fldChar w:fldCharType="end"/>
            </w:r>
          </w:hyperlink>
        </w:p>
        <w:p w14:paraId="7124BBCF" w14:textId="35B0E2DE" w:rsidR="006358A7"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62" w:history="1">
            <w:r w:rsidR="006358A7" w:rsidRPr="00D426ED">
              <w:rPr>
                <w:rStyle w:val="Hyperlink"/>
                <w:noProof/>
                <w14:scene3d>
                  <w14:camera w14:prst="orthographicFront"/>
                  <w14:lightRig w14:rig="threePt" w14:dir="t">
                    <w14:rot w14:lat="0" w14:lon="0" w14:rev="0"/>
                  </w14:lightRig>
                </w14:scene3d>
              </w:rPr>
              <w:t>5.1</w:t>
            </w:r>
            <w:r w:rsidR="006358A7">
              <w:rPr>
                <w:rFonts w:asciiTheme="minorHAnsi" w:eastAsiaTheme="minorEastAsia" w:hAnsiTheme="minorHAnsi" w:cstheme="minorBidi"/>
                <w:noProof/>
                <w:kern w:val="2"/>
                <w:sz w:val="22"/>
                <w:szCs w:val="22"/>
                <w14:ligatures w14:val="standardContextual"/>
              </w:rPr>
              <w:tab/>
            </w:r>
            <w:r w:rsidR="006358A7" w:rsidRPr="00D426ED">
              <w:rPr>
                <w:rStyle w:val="Hyperlink"/>
                <w:noProof/>
              </w:rPr>
              <w:t>Risk and mitigation</w:t>
            </w:r>
            <w:r w:rsidR="006358A7">
              <w:rPr>
                <w:noProof/>
                <w:webHidden/>
              </w:rPr>
              <w:tab/>
            </w:r>
            <w:r w:rsidR="006358A7">
              <w:rPr>
                <w:noProof/>
                <w:webHidden/>
              </w:rPr>
              <w:fldChar w:fldCharType="begin"/>
            </w:r>
            <w:r w:rsidR="006358A7">
              <w:rPr>
                <w:noProof/>
                <w:webHidden/>
              </w:rPr>
              <w:instrText xml:space="preserve"> PAGEREF _Toc144913862 \h </w:instrText>
            </w:r>
            <w:r w:rsidR="006358A7">
              <w:rPr>
                <w:noProof/>
                <w:webHidden/>
              </w:rPr>
            </w:r>
            <w:r w:rsidR="006358A7">
              <w:rPr>
                <w:noProof/>
                <w:webHidden/>
              </w:rPr>
              <w:fldChar w:fldCharType="separate"/>
            </w:r>
            <w:r w:rsidR="00B35339">
              <w:rPr>
                <w:noProof/>
                <w:webHidden/>
              </w:rPr>
              <w:t>12</w:t>
            </w:r>
            <w:r w:rsidR="006358A7">
              <w:rPr>
                <w:noProof/>
                <w:webHidden/>
              </w:rPr>
              <w:fldChar w:fldCharType="end"/>
            </w:r>
          </w:hyperlink>
        </w:p>
        <w:p w14:paraId="174BF43E" w14:textId="2945E4F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4913844"/>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4913845"/>
      <w:r>
        <w:t>Context</w:t>
      </w:r>
      <w:bookmarkEnd w:id="4"/>
      <w:bookmarkEnd w:id="5"/>
    </w:p>
    <w:p w14:paraId="3C3BB635" w14:textId="3B887728" w:rsidR="00B01BF3" w:rsidRDefault="001400ED" w:rsidP="00B01BF3">
      <w:pPr>
        <w:rPr>
          <w:i/>
          <w:sz w:val="16"/>
          <w:szCs w:val="16"/>
        </w:rPr>
      </w:pPr>
      <w:r w:rsidRPr="000F51EC">
        <w:rPr>
          <w:i/>
          <w:sz w:val="16"/>
          <w:szCs w:val="16"/>
        </w:rPr>
        <w:t>&lt;&lt;</w:t>
      </w:r>
      <w:r w:rsidR="000F51EC" w:rsidRPr="000F51EC">
        <w:rPr>
          <w:i/>
          <w:sz w:val="16"/>
          <w:szCs w:val="16"/>
        </w:rPr>
        <w:t>Describe the company and context briefly</w:t>
      </w:r>
      <w:r w:rsidR="0032670D" w:rsidRPr="000F51EC">
        <w:rPr>
          <w:i/>
          <w:sz w:val="16"/>
          <w:szCs w:val="16"/>
        </w:rPr>
        <w:t>. &gt;</w:t>
      </w:r>
      <w:r w:rsidRPr="000F51EC">
        <w:rPr>
          <w:i/>
          <w:sz w:val="16"/>
          <w:szCs w:val="16"/>
        </w:rPr>
        <w:t>&gt;</w:t>
      </w:r>
    </w:p>
    <w:p w14:paraId="7A453E70" w14:textId="77777777" w:rsidR="00E444F5" w:rsidRDefault="00E444F5" w:rsidP="00B01BF3">
      <w:pPr>
        <w:rPr>
          <w:i/>
          <w:sz w:val="16"/>
          <w:szCs w:val="16"/>
        </w:rPr>
      </w:pPr>
    </w:p>
    <w:p w14:paraId="238D07C0" w14:textId="557F910F"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ITP Caribbean is located in</w:t>
      </w:r>
      <w:r w:rsidR="008A4872">
        <w:rPr>
          <w:iCs/>
        </w:rPr>
        <w:t xml:space="preserve"> </w:t>
      </w:r>
      <w:proofErr w:type="spellStart"/>
      <w:r w:rsidR="008A4872">
        <w:rPr>
          <w:iCs/>
        </w:rPr>
        <w:t>Rumbastraat</w:t>
      </w:r>
      <w:proofErr w:type="spellEnd"/>
      <w:r w:rsidR="008A4872">
        <w:rPr>
          <w:iCs/>
        </w:rPr>
        <w:t xml:space="preserve"> in</w:t>
      </w:r>
      <w:r w:rsidR="00A42A5B">
        <w:rPr>
          <w:iCs/>
        </w:rPr>
        <w:t xml:space="preserve"> </w:t>
      </w:r>
      <w:proofErr w:type="spellStart"/>
      <w:r w:rsidR="00A42A5B">
        <w:rPr>
          <w:iCs/>
        </w:rPr>
        <w:t>Oranjestad</w:t>
      </w:r>
      <w:proofErr w:type="spellEnd"/>
      <w:r w:rsidR="00A42A5B">
        <w:rPr>
          <w:iCs/>
        </w:rPr>
        <w:t xml:space="preserve">,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 xml:space="preserve">one of their largest clients, </w:t>
      </w:r>
      <w:proofErr w:type="spellStart"/>
      <w:r w:rsidR="000A6ED3">
        <w:rPr>
          <w:iCs/>
        </w:rPr>
        <w:t>SVb</w:t>
      </w:r>
      <w:proofErr w:type="spellEnd"/>
      <w:r w:rsidR="000A6ED3">
        <w:rPr>
          <w:iCs/>
        </w:rPr>
        <w:t xml:space="preserve"> (</w:t>
      </w:r>
      <w:proofErr w:type="spellStart"/>
      <w:r w:rsidR="000A6ED3">
        <w:rPr>
          <w:iCs/>
        </w:rPr>
        <w:t>Sociale</w:t>
      </w:r>
      <w:proofErr w:type="spellEnd"/>
      <w:r w:rsidR="000A6ED3">
        <w:rPr>
          <w:iCs/>
        </w:rPr>
        <w:t xml:space="preserve"> </w:t>
      </w:r>
      <w:proofErr w:type="spellStart"/>
      <w:r w:rsidR="000A6ED3">
        <w:rPr>
          <w:iCs/>
        </w:rPr>
        <w:t>Verzekeringsbank</w:t>
      </w:r>
      <w:proofErr w:type="spellEnd"/>
      <w:r w:rsidR="000A6ED3">
        <w:rPr>
          <w:iCs/>
        </w:rPr>
        <w:t xml:space="preserve">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proofErr w:type="spellStart"/>
      <w:r w:rsidR="00E0245B">
        <w:rPr>
          <w:iCs/>
        </w:rPr>
        <w:t>Pensioen</w:t>
      </w:r>
      <w:proofErr w:type="spellEnd"/>
      <w:r w:rsidR="00E0245B">
        <w:rPr>
          <w:iCs/>
        </w:rPr>
        <w:t xml:space="preserve"> </w:t>
      </w:r>
      <w:proofErr w:type="spellStart"/>
      <w:r w:rsidR="00E0245B">
        <w:rPr>
          <w:iCs/>
        </w:rPr>
        <w:t>Registratie</w:t>
      </w:r>
      <w:proofErr w:type="spellEnd"/>
      <w:r w:rsidR="00E0245B">
        <w:rPr>
          <w:iCs/>
        </w:rPr>
        <w:t xml:space="preserve"> </w:t>
      </w:r>
      <w:proofErr w:type="spellStart"/>
      <w:r w:rsidR="00E0245B">
        <w:rPr>
          <w:iCs/>
        </w:rPr>
        <w:t>en</w:t>
      </w:r>
      <w:proofErr w:type="spellEnd"/>
      <w:r w:rsidR="00E0245B">
        <w:rPr>
          <w:iCs/>
        </w:rPr>
        <w:t xml:space="preserve"> </w:t>
      </w:r>
      <w:proofErr w:type="spellStart"/>
      <w:r w:rsidR="00E0245B">
        <w:rPr>
          <w:iCs/>
        </w:rPr>
        <w:t>Administratie</w:t>
      </w:r>
      <w:proofErr w:type="spellEnd"/>
      <w:r w:rsidR="00E0245B">
        <w:rPr>
          <w:iCs/>
        </w:rPr>
        <w:t xml:space="preserve"> </w:t>
      </w:r>
      <w:proofErr w:type="spellStart"/>
      <w:r w:rsidR="00E0245B">
        <w:rPr>
          <w:iCs/>
        </w:rPr>
        <w:t>Systeem</w:t>
      </w:r>
      <w:proofErr w:type="spellEnd"/>
      <w:r w:rsidR="00E0245B">
        <w:rPr>
          <w:iCs/>
        </w:rPr>
        <w:t>.</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4913846"/>
      <w:bookmarkStart w:id="7" w:name="_Toc327581046"/>
      <w:bookmarkStart w:id="8" w:name="_Toc327581596"/>
      <w:bookmarkStart w:id="9" w:name="_Toc327583376"/>
      <w:r w:rsidRPr="00E42EB6">
        <w:t>Goal of the project</w:t>
      </w:r>
      <w:bookmarkEnd w:id="6"/>
    </w:p>
    <w:p w14:paraId="720B398A" w14:textId="304E2E2C" w:rsidR="00BF7D7B" w:rsidRPr="00BB66C3" w:rsidRDefault="00BF7D7B" w:rsidP="00BF7D7B">
      <w:pPr>
        <w:rPr>
          <w:i/>
          <w:sz w:val="16"/>
          <w:szCs w:val="16"/>
        </w:rPr>
      </w:pPr>
      <w:r w:rsidRPr="00BB66C3">
        <w:rPr>
          <w:i/>
          <w:sz w:val="16"/>
          <w:szCs w:val="16"/>
        </w:rPr>
        <w:t>&lt;&lt;</w:t>
      </w:r>
      <w:r w:rsidR="000F51EC" w:rsidRPr="00BB66C3">
        <w:rPr>
          <w:i/>
          <w:sz w:val="16"/>
          <w:szCs w:val="16"/>
        </w:rPr>
        <w:t>Describe the goal of the project. Take into account</w:t>
      </w:r>
      <w:r w:rsidRPr="00BB66C3">
        <w:rPr>
          <w:i/>
          <w:sz w:val="16"/>
          <w:szCs w:val="16"/>
        </w:rPr>
        <w:t>:</w:t>
      </w:r>
    </w:p>
    <w:p w14:paraId="10AC5DAE" w14:textId="75BB93D5" w:rsidR="000F51EC" w:rsidRDefault="000F51EC" w:rsidP="00BF7D7B">
      <w:pPr>
        <w:rPr>
          <w:i/>
          <w:sz w:val="16"/>
          <w:szCs w:val="16"/>
        </w:rPr>
      </w:pPr>
      <w:r w:rsidRPr="000F51EC">
        <w:rPr>
          <w:i/>
          <w:sz w:val="16"/>
          <w:szCs w:val="16"/>
        </w:rPr>
        <w:t xml:space="preserve">The why, what is the reason for doing this </w:t>
      </w:r>
      <w:r w:rsidR="0032670D" w:rsidRPr="000F51EC">
        <w:rPr>
          <w:i/>
          <w:sz w:val="16"/>
          <w:szCs w:val="16"/>
        </w:rPr>
        <w:t>project?</w:t>
      </w:r>
    </w:p>
    <w:p w14:paraId="6C08D8E5" w14:textId="00B2AC5E"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r w:rsidR="0032670D" w:rsidRPr="00B2028E">
        <w:rPr>
          <w:i/>
          <w:sz w:val="16"/>
          <w:szCs w:val="16"/>
          <w:lang w:val="en-GB"/>
        </w:rPr>
        <w:t>like?</w:t>
      </w:r>
    </w:p>
    <w:p w14:paraId="4326E1D0" w14:textId="3E3008ED" w:rsidR="00605CCE" w:rsidRDefault="000F51EC" w:rsidP="00BF7D7B">
      <w:pPr>
        <w:rPr>
          <w:i/>
          <w:sz w:val="16"/>
          <w:szCs w:val="16"/>
        </w:rPr>
      </w:pPr>
      <w:r w:rsidRPr="000F51EC">
        <w:rPr>
          <w:i/>
          <w:sz w:val="16"/>
          <w:szCs w:val="16"/>
        </w:rPr>
        <w:t>What are the advantages of this project</w:t>
      </w:r>
      <w:r w:rsidR="0065675C">
        <w:rPr>
          <w:i/>
          <w:sz w:val="16"/>
          <w:szCs w:val="16"/>
        </w:rPr>
        <w:t>?</w:t>
      </w:r>
    </w:p>
    <w:p w14:paraId="53D33F58" w14:textId="0D0CF5F4" w:rsidR="00F96718" w:rsidRPr="000F51EC" w:rsidRDefault="00F96718" w:rsidP="00BF7D7B">
      <w:pPr>
        <w:rPr>
          <w:i/>
          <w:sz w:val="16"/>
          <w:szCs w:val="16"/>
        </w:rPr>
      </w:pPr>
      <w:r>
        <w:rPr>
          <w:i/>
          <w:sz w:val="16"/>
          <w:szCs w:val="16"/>
        </w:rPr>
        <w:t xml:space="preserve">How </w:t>
      </w:r>
      <w:r w:rsidR="00A45002">
        <w:rPr>
          <w:i/>
          <w:sz w:val="16"/>
          <w:szCs w:val="16"/>
        </w:rPr>
        <w:t>does this project add value</w:t>
      </w:r>
      <w:r w:rsidR="00CA1C38">
        <w:rPr>
          <w:i/>
          <w:sz w:val="16"/>
          <w:szCs w:val="16"/>
        </w:rPr>
        <w:t xml:space="preserve"> to the company/context?</w:t>
      </w:r>
    </w:p>
    <w:p w14:paraId="424E08E1" w14:textId="32ECCE5E" w:rsidR="000F51EC" w:rsidRPr="000F51EC" w:rsidRDefault="000F51EC" w:rsidP="00BF7D7B">
      <w:pPr>
        <w:rPr>
          <w:i/>
          <w:sz w:val="16"/>
          <w:szCs w:val="16"/>
        </w:rPr>
      </w:pPr>
      <w:bookmarkStart w:id="10" w:name="_Hlk144741957"/>
      <w:r>
        <w:rPr>
          <w:i/>
          <w:sz w:val="16"/>
          <w:szCs w:val="16"/>
        </w:rPr>
        <w:t xml:space="preserve">Which possibilities </w:t>
      </w:r>
      <w:r w:rsidR="0032670D">
        <w:rPr>
          <w:i/>
          <w:sz w:val="16"/>
          <w:szCs w:val="16"/>
        </w:rPr>
        <w:t>does the ICT product offer</w:t>
      </w:r>
      <w:r>
        <w:rPr>
          <w:i/>
          <w:sz w:val="16"/>
          <w:szCs w:val="16"/>
        </w:rPr>
        <w:t xml:space="preserve"> that the project will </w:t>
      </w:r>
      <w:r w:rsidR="0032670D">
        <w:rPr>
          <w:i/>
          <w:sz w:val="16"/>
          <w:szCs w:val="16"/>
        </w:rPr>
        <w:t>realize?</w:t>
      </w:r>
      <w:bookmarkEnd w:id="10"/>
      <w:r w:rsidRPr="000F51EC">
        <w:rPr>
          <w:i/>
          <w:sz w:val="16"/>
          <w:szCs w:val="16"/>
        </w:rPr>
        <w:t xml:space="preserve">  </w:t>
      </w:r>
    </w:p>
    <w:p w14:paraId="0942F329" w14:textId="0634BAB3" w:rsidR="00BF7D7B" w:rsidRDefault="00BF7D7B" w:rsidP="00BF7D7B">
      <w:pPr>
        <w:rPr>
          <w:i/>
          <w:sz w:val="16"/>
          <w:szCs w:val="16"/>
        </w:rPr>
      </w:pPr>
      <w:r>
        <w:rPr>
          <w:i/>
          <w:sz w:val="16"/>
          <w:szCs w:val="16"/>
        </w:rPr>
        <w:t>&gt;&gt;</w:t>
      </w:r>
    </w:p>
    <w:p w14:paraId="190EA6A2" w14:textId="77777777" w:rsidR="003634CC" w:rsidRPr="003634CC" w:rsidRDefault="003634CC" w:rsidP="00BF7D7B">
      <w:pPr>
        <w:rPr>
          <w:i/>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w:t>
      </w:r>
      <w:proofErr w:type="spellStart"/>
      <w:r>
        <w:t>SVb</w:t>
      </w:r>
      <w:proofErr w:type="spellEnd"/>
      <w:r>
        <w:t xml:space="preserve">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12F7A8C4" w:rsidR="00543DBC" w:rsidRDefault="009D7E55" w:rsidP="00543DBC">
      <w:r>
        <w:t xml:space="preserve">ICT </w:t>
      </w:r>
      <w:r w:rsidR="00565221">
        <w:t>products</w:t>
      </w:r>
      <w:r>
        <w:t xml:space="preserve"> offer</w:t>
      </w:r>
      <w:r w:rsidR="00FC7CA7">
        <w:t>s a better way to make a video call on the PRAS application</w:t>
      </w:r>
      <w:r w:rsidR="00991D22">
        <w:t>. It also offers hands in in the application, no more external technology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1" w:name="_Toc144913847"/>
      <w:bookmarkEnd w:id="7"/>
      <w:bookmarkEnd w:id="8"/>
      <w:bookmarkEnd w:id="9"/>
      <w:r w:rsidRPr="00E42EB6">
        <w:t>Scope and preconditions</w:t>
      </w:r>
      <w:bookmarkEnd w:id="11"/>
    </w:p>
    <w:p w14:paraId="3C3BB63B" w14:textId="43F1EE6C" w:rsidR="00841390" w:rsidRPr="000F51EC" w:rsidRDefault="001400ED" w:rsidP="00841390">
      <w:pPr>
        <w:rPr>
          <w:i/>
          <w:sz w:val="16"/>
          <w:szCs w:val="16"/>
        </w:rPr>
      </w:pPr>
      <w:r w:rsidRPr="000F51EC">
        <w:rPr>
          <w:i/>
          <w:sz w:val="16"/>
          <w:szCs w:val="16"/>
        </w:rPr>
        <w:t>&lt;&lt;</w:t>
      </w:r>
      <w:r w:rsidR="00841390" w:rsidRPr="000F51EC">
        <w:rPr>
          <w:i/>
          <w:sz w:val="16"/>
          <w:szCs w:val="16"/>
        </w:rPr>
        <w:t>W</w:t>
      </w:r>
      <w:r w:rsidR="000F51EC" w:rsidRPr="000F51EC">
        <w:rPr>
          <w:i/>
          <w:sz w:val="16"/>
          <w:szCs w:val="16"/>
        </w:rPr>
        <w:t xml:space="preserve">hat </w:t>
      </w:r>
      <w:r w:rsidR="0032670D" w:rsidRPr="000F51EC">
        <w:rPr>
          <w:i/>
          <w:sz w:val="16"/>
          <w:szCs w:val="16"/>
        </w:rPr>
        <w:t>activities</w:t>
      </w:r>
      <w:r w:rsidR="000F51EC" w:rsidRPr="000F51EC">
        <w:rPr>
          <w:i/>
          <w:sz w:val="16"/>
          <w:szCs w:val="16"/>
        </w:rPr>
        <w:t xml:space="preserve"> and which end</w:t>
      </w:r>
      <w:r w:rsidR="00E42EB6">
        <w:rPr>
          <w:i/>
          <w:sz w:val="16"/>
          <w:szCs w:val="16"/>
        </w:rPr>
        <w:t xml:space="preserve"> </w:t>
      </w:r>
      <w:r w:rsidR="000F51EC" w:rsidRPr="000F51EC">
        <w:rPr>
          <w:i/>
          <w:sz w:val="16"/>
          <w:szCs w:val="16"/>
        </w:rPr>
        <w:t>products (to what exten</w:t>
      </w:r>
      <w:r w:rsidR="00CA1C38">
        <w:rPr>
          <w:i/>
          <w:sz w:val="16"/>
          <w:szCs w:val="16"/>
        </w:rPr>
        <w:t>t</w:t>
      </w:r>
      <w:r w:rsidR="000F51EC" w:rsidRPr="000F51EC">
        <w:rPr>
          <w:i/>
          <w:sz w:val="16"/>
          <w:szCs w:val="16"/>
        </w:rPr>
        <w:t xml:space="preserve"> or quality) belong to</w:t>
      </w:r>
      <w:r w:rsidR="00CA1C38">
        <w:rPr>
          <w:i/>
          <w:sz w:val="16"/>
          <w:szCs w:val="16"/>
        </w:rPr>
        <w:t xml:space="preserve"> t</w:t>
      </w:r>
      <w:r w:rsidR="000F51EC" w:rsidRPr="000F51EC">
        <w:rPr>
          <w:i/>
          <w:sz w:val="16"/>
          <w:szCs w:val="16"/>
        </w:rPr>
        <w:t>he project, and wh</w:t>
      </w:r>
      <w:r w:rsidR="00F9652F">
        <w:rPr>
          <w:i/>
          <w:sz w:val="16"/>
          <w:szCs w:val="16"/>
        </w:rPr>
        <w:t xml:space="preserve">ich </w:t>
      </w:r>
      <w:r w:rsidR="000F51EC" w:rsidRPr="000F51EC">
        <w:rPr>
          <w:i/>
          <w:sz w:val="16"/>
          <w:szCs w:val="16"/>
        </w:rPr>
        <w:t>don’t</w:t>
      </w:r>
      <w:r w:rsidR="00E42EB6">
        <w:rPr>
          <w:i/>
          <w:sz w:val="16"/>
          <w:szCs w:val="16"/>
        </w:rPr>
        <w:t>.</w:t>
      </w:r>
      <w:r w:rsidR="000F51EC" w:rsidRPr="000F51EC">
        <w:rPr>
          <w:i/>
          <w:sz w:val="16"/>
          <w:szCs w:val="16"/>
        </w:rPr>
        <w:t xml:space="preserve">&gt;&gt; </w:t>
      </w:r>
    </w:p>
    <w:p w14:paraId="3C3BB63C" w14:textId="77777777" w:rsidR="00B01BF3" w:rsidRPr="000F51E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2"/>
            <w:r>
              <w:rPr>
                <w:b/>
                <w:sz w:val="20"/>
              </w:rPr>
              <w:t>Outside</w:t>
            </w:r>
            <w:r w:rsidR="00EE3FFB">
              <w:rPr>
                <w:b/>
                <w:sz w:val="20"/>
              </w:rPr>
              <w:t xml:space="preserve"> scope</w:t>
            </w:r>
            <w:r w:rsidR="00B01BF3" w:rsidRPr="006F3A82">
              <w:rPr>
                <w:b/>
                <w:sz w:val="20"/>
              </w:rPr>
              <w:t>:</w:t>
            </w:r>
            <w:commentRangeEnd w:id="12"/>
            <w:r w:rsidR="006969B5">
              <w:rPr>
                <w:rStyle w:val="CommentReference"/>
                <w:rFonts w:ascii="Tahoma" w:hAnsi="Tahoma"/>
                <w:i/>
                <w:lang w:val="en-GB" w:eastAsia="nl-NL"/>
              </w:rPr>
              <w:commentReference w:id="12"/>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660BC16C"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project on de</w:t>
            </w:r>
            <w:r w:rsidR="00BD7AB5">
              <w:rPr>
                <w:sz w:val="20"/>
              </w:rPr>
              <w:t>velopment.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lastRenderedPageBreak/>
              <w:t>Create the prototype</w:t>
            </w:r>
            <w:r w:rsidR="00997010">
              <w:rPr>
                <w:sz w:val="20"/>
              </w:rPr>
              <w:t>s</w:t>
            </w:r>
            <w:r>
              <w:rPr>
                <w:sz w:val="20"/>
              </w:rPr>
              <w:t xml:space="preserve"> on the PRAS application</w:t>
            </w:r>
            <w:r w:rsidR="005C7433">
              <w:rPr>
                <w:sz w:val="20"/>
              </w:rPr>
              <w:t>.</w:t>
            </w:r>
          </w:p>
        </w:tc>
        <w:tc>
          <w:tcPr>
            <w:tcW w:w="4820" w:type="dxa"/>
          </w:tcPr>
          <w:p w14:paraId="3C3BB644" w14:textId="3B90314D" w:rsidR="00B01BF3" w:rsidRPr="00C63FDB" w:rsidRDefault="00BD7AB5" w:rsidP="00B01BF3">
            <w:pPr>
              <w:pStyle w:val="Tabelbody"/>
              <w:numPr>
                <w:ilvl w:val="0"/>
                <w:numId w:val="10"/>
              </w:numPr>
              <w:spacing w:after="0"/>
              <w:rPr>
                <w:sz w:val="20"/>
              </w:rPr>
            </w:pPr>
            <w:r>
              <w:rPr>
                <w:sz w:val="20"/>
              </w:rPr>
              <w:t>Pay services subscription for making a video call.</w:t>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Default="0070596F" w:rsidP="00B01BF3">
      <w:pPr>
        <w:rPr>
          <w:i/>
          <w:sz w:val="16"/>
          <w:szCs w:val="16"/>
        </w:rPr>
      </w:pPr>
      <w:r w:rsidRPr="00B2028E">
        <w:rPr>
          <w:i/>
          <w:sz w:val="16"/>
          <w:szCs w:val="16"/>
          <w:lang w:val="en-GB"/>
        </w:rPr>
        <w:t xml:space="preserve">&lt;&lt; </w:t>
      </w:r>
      <w:r w:rsidR="00EE3FFB" w:rsidRPr="00B2028E">
        <w:rPr>
          <w:i/>
          <w:sz w:val="16"/>
          <w:szCs w:val="16"/>
          <w:lang w:val="en-GB"/>
        </w:rPr>
        <w:t xml:space="preserve">Indicate any </w:t>
      </w:r>
      <w:commentRangeStart w:id="13"/>
      <w:r w:rsidR="00EE3FFB" w:rsidRPr="00B2028E">
        <w:rPr>
          <w:i/>
          <w:sz w:val="16"/>
          <w:szCs w:val="16"/>
          <w:lang w:val="en-GB"/>
        </w:rPr>
        <w:t>preconditions</w:t>
      </w:r>
      <w:commentRangeEnd w:id="13"/>
      <w:r w:rsidR="006969B5">
        <w:rPr>
          <w:rStyle w:val="CommentReference"/>
          <w:rFonts w:ascii="Tahoma" w:hAnsi="Tahoma"/>
          <w:i/>
          <w:lang w:val="en-GB" w:eastAsia="nl-NL"/>
        </w:rPr>
        <w:commentReference w:id="13"/>
      </w:r>
      <w:r w:rsidR="00EE3FFB" w:rsidRPr="00B2028E">
        <w:rPr>
          <w:i/>
          <w:sz w:val="16"/>
          <w:szCs w:val="16"/>
          <w:lang w:val="en-GB"/>
        </w:rPr>
        <w:t xml:space="preserve">. </w:t>
      </w:r>
      <w:r w:rsidR="00EE3FFB" w:rsidRPr="00EE3FFB">
        <w:rPr>
          <w:i/>
          <w:sz w:val="16"/>
          <w:szCs w:val="16"/>
        </w:rPr>
        <w:t>E.g.</w:t>
      </w:r>
      <w:r w:rsidR="007E14DA">
        <w:rPr>
          <w:i/>
          <w:sz w:val="16"/>
          <w:szCs w:val="16"/>
        </w:rPr>
        <w:t>,</w:t>
      </w:r>
      <w:r w:rsidR="00EE3FFB" w:rsidRPr="00EE3FFB">
        <w:rPr>
          <w:i/>
          <w:sz w:val="16"/>
          <w:szCs w:val="16"/>
        </w:rPr>
        <w:t xml:space="preserve"> think of technology choices that have already been made by the company</w:t>
      </w:r>
      <w:r w:rsidR="00EE3FFB">
        <w:rPr>
          <w:i/>
          <w:sz w:val="16"/>
          <w:szCs w:val="16"/>
        </w:rPr>
        <w:t xml:space="preserve">. </w:t>
      </w:r>
      <w:r w:rsidR="00ED6B92">
        <w:rPr>
          <w:i/>
          <w:sz w:val="16"/>
          <w:szCs w:val="16"/>
        </w:rPr>
        <w:t>Note</w:t>
      </w:r>
      <w:r w:rsidR="00EE3FFB">
        <w:rPr>
          <w:i/>
          <w:sz w:val="16"/>
          <w:szCs w:val="16"/>
        </w:rPr>
        <w:t xml:space="preserve"> that you are </w:t>
      </w:r>
      <w:r w:rsidR="00147EED">
        <w:rPr>
          <w:i/>
          <w:sz w:val="16"/>
          <w:szCs w:val="16"/>
        </w:rPr>
        <w:t xml:space="preserve">also </w:t>
      </w:r>
      <w:r w:rsidR="00EE3FFB">
        <w:rPr>
          <w:i/>
          <w:sz w:val="16"/>
          <w:szCs w:val="16"/>
        </w:rPr>
        <w:t xml:space="preserve">expected to </w:t>
      </w:r>
      <w:r w:rsidR="00147EED">
        <w:rPr>
          <w:i/>
          <w:sz w:val="16"/>
          <w:szCs w:val="16"/>
        </w:rPr>
        <w:t>retain</w:t>
      </w:r>
      <w:r w:rsidR="00EE3FFB">
        <w:rPr>
          <w:i/>
          <w:sz w:val="16"/>
          <w:szCs w:val="16"/>
        </w:rPr>
        <w:t xml:space="preserve"> a critical, but constructive, mindset for choices already made</w:t>
      </w:r>
      <w:r w:rsidR="00EE3FFB" w:rsidRPr="00EE3FFB">
        <w:rPr>
          <w:i/>
          <w:sz w:val="16"/>
          <w:szCs w:val="16"/>
        </w:rPr>
        <w:t xml:space="preserve"> &gt;&gt;</w:t>
      </w:r>
    </w:p>
    <w:p w14:paraId="0EAE14A9" w14:textId="77777777" w:rsidR="00235BE8" w:rsidRDefault="00235BE8" w:rsidP="00B01BF3">
      <w:pPr>
        <w:rPr>
          <w:i/>
          <w:sz w:val="16"/>
          <w:szCs w:val="16"/>
        </w:rPr>
      </w:pPr>
    </w:p>
    <w:p w14:paraId="13CA24E5" w14:textId="7D213EBC" w:rsidR="00235BE8" w:rsidRDefault="00235BE8" w:rsidP="00B01BF3">
      <w:pPr>
        <w:rPr>
          <w:iCs/>
        </w:rPr>
      </w:pPr>
      <w:r>
        <w:rPr>
          <w:iCs/>
        </w:rPr>
        <w:t>The preconditions</w:t>
      </w:r>
    </w:p>
    <w:p w14:paraId="21E15409" w14:textId="56D8FCB2" w:rsidR="00235BE8" w:rsidRDefault="00BD7AB5" w:rsidP="00235BE8">
      <w:pPr>
        <w:pStyle w:val="ListParagraph"/>
        <w:numPr>
          <w:ilvl w:val="0"/>
          <w:numId w:val="38"/>
        </w:numPr>
        <w:rPr>
          <w:iCs/>
        </w:rPr>
      </w:pPr>
      <w:r>
        <w:rPr>
          <w:iCs/>
        </w:rPr>
        <w:t>M</w:t>
      </w:r>
      <w:r w:rsidR="00235BE8">
        <w:rPr>
          <w:iCs/>
        </w:rPr>
        <w:t xml:space="preserve">ake the prototypes on the PRAS system. </w:t>
      </w:r>
    </w:p>
    <w:p w14:paraId="64D15C6E" w14:textId="1B31DE91" w:rsidR="00235BE8" w:rsidRDefault="00F55866" w:rsidP="00235BE8">
      <w:pPr>
        <w:pStyle w:val="ListParagraph"/>
        <w:numPr>
          <w:ilvl w:val="0"/>
          <w:numId w:val="38"/>
        </w:numPr>
        <w:rPr>
          <w:iCs/>
        </w:rPr>
      </w:pPr>
      <w:r>
        <w:rPr>
          <w:iCs/>
        </w:rPr>
        <w:t xml:space="preserve">Make use of </w:t>
      </w:r>
      <w:r w:rsidR="00235BE8">
        <w:rPr>
          <w:iCs/>
        </w:rPr>
        <w:t>company laptop</w:t>
      </w:r>
      <w:r w:rsidR="0081762A">
        <w:rPr>
          <w:iCs/>
        </w:rPr>
        <w:t>, it has all the environment setup to make the prototypes</w:t>
      </w:r>
      <w:r w:rsidR="00235BE8">
        <w:rPr>
          <w:iCs/>
        </w:rPr>
        <w:t>.</w:t>
      </w:r>
    </w:p>
    <w:p w14:paraId="5846C59D" w14:textId="606E372E" w:rsidR="00235BE8" w:rsidRDefault="00BD7AB5" w:rsidP="00235BE8">
      <w:pPr>
        <w:pStyle w:val="ListParagraph"/>
        <w:numPr>
          <w:ilvl w:val="0"/>
          <w:numId w:val="38"/>
        </w:numPr>
        <w:rPr>
          <w:iCs/>
        </w:rPr>
      </w:pPr>
      <w:r>
        <w:rPr>
          <w:iCs/>
        </w:rPr>
        <w:t>Use VB.net to program the prototypes.</w:t>
      </w:r>
    </w:p>
    <w:p w14:paraId="2329F8FA" w14:textId="633DC767" w:rsidR="00BD7AB5" w:rsidRDefault="00BD7AB5" w:rsidP="00235BE8">
      <w:pPr>
        <w:pStyle w:val="ListParagraph"/>
        <w:numPr>
          <w:ilvl w:val="0"/>
          <w:numId w:val="38"/>
        </w:numPr>
        <w:rPr>
          <w:iCs/>
        </w:rPr>
      </w:pPr>
      <w:r>
        <w:rPr>
          <w:iCs/>
        </w:rPr>
        <w:t>IDE is Visual Studio</w:t>
      </w:r>
      <w:r w:rsidR="0081762A">
        <w:rPr>
          <w:iCs/>
        </w:rPr>
        <w:t>.</w:t>
      </w:r>
    </w:p>
    <w:p w14:paraId="13969C65" w14:textId="68822120" w:rsidR="00BD7AB5" w:rsidRPr="00235BE8" w:rsidRDefault="00BD7AB5" w:rsidP="00235BE8">
      <w:pPr>
        <w:pStyle w:val="ListParagraph"/>
        <w:numPr>
          <w:ilvl w:val="0"/>
          <w:numId w:val="38"/>
        </w:numPr>
        <w:rPr>
          <w:iCs/>
        </w:rPr>
      </w:pPr>
      <w:r>
        <w:rPr>
          <w:iCs/>
        </w:rPr>
        <w:t xml:space="preserve">Version management is </w:t>
      </w:r>
      <w:r w:rsidR="0081762A" w:rsidRPr="00BD7AB5">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4" w:name="_Toc507670776"/>
      <w:bookmarkStart w:id="15" w:name="_Toc144913848"/>
      <w:bookmarkStart w:id="16" w:name="_Toc327581048"/>
      <w:bookmarkStart w:id="17" w:name="_Toc327581598"/>
      <w:bookmarkStart w:id="18" w:name="_Toc327583378"/>
      <w:r w:rsidRPr="00E42EB6">
        <w:t>Strateg</w:t>
      </w:r>
      <w:bookmarkEnd w:id="14"/>
      <w:r w:rsidR="00EE3FFB" w:rsidRPr="00E42EB6">
        <w:t>y</w:t>
      </w:r>
      <w:bookmarkEnd w:id="15"/>
    </w:p>
    <w:p w14:paraId="3C3BB649" w14:textId="07C3BCD6" w:rsidR="00841390" w:rsidRPr="00F60017" w:rsidRDefault="001400ED" w:rsidP="00841390">
      <w:pPr>
        <w:rPr>
          <w:i/>
          <w:sz w:val="16"/>
          <w:szCs w:val="16"/>
        </w:rPr>
      </w:pPr>
      <w:r w:rsidRPr="00F60017">
        <w:rPr>
          <w:i/>
          <w:sz w:val="16"/>
          <w:szCs w:val="16"/>
        </w:rPr>
        <w:t>&lt;&lt;</w:t>
      </w:r>
      <w:r w:rsidR="00F60017" w:rsidRPr="00F60017">
        <w:rPr>
          <w:i/>
          <w:sz w:val="16"/>
          <w:szCs w:val="16"/>
        </w:rPr>
        <w:t xml:space="preserve"> Describe the strategy for your project (the approach). E.g.</w:t>
      </w:r>
      <w:r w:rsidR="00A42625">
        <w:rPr>
          <w:i/>
          <w:sz w:val="16"/>
          <w:szCs w:val="16"/>
        </w:rPr>
        <w:t>,</w:t>
      </w:r>
      <w:r w:rsidR="00F60017" w:rsidRPr="00F60017">
        <w:rPr>
          <w:i/>
          <w:sz w:val="16"/>
          <w:szCs w:val="16"/>
        </w:rPr>
        <w:t xml:space="preserve"> waterfall</w:t>
      </w:r>
      <w:r w:rsidR="002F30BC">
        <w:rPr>
          <w:i/>
          <w:sz w:val="16"/>
          <w:szCs w:val="16"/>
        </w:rPr>
        <w:t>,</w:t>
      </w:r>
      <w:r w:rsidR="00F60017" w:rsidRPr="00F60017">
        <w:rPr>
          <w:i/>
          <w:sz w:val="16"/>
          <w:szCs w:val="16"/>
        </w:rPr>
        <w:t xml:space="preserve"> o</w:t>
      </w:r>
      <w:r w:rsidR="00F60017">
        <w:rPr>
          <w:i/>
          <w:sz w:val="16"/>
          <w:szCs w:val="16"/>
        </w:rPr>
        <w:t>r an agile approach like scrum</w:t>
      </w:r>
      <w:r w:rsidR="002F30BC">
        <w:rPr>
          <w:i/>
          <w:sz w:val="16"/>
          <w:szCs w:val="16"/>
        </w:rPr>
        <w:t>,</w:t>
      </w:r>
      <w:r w:rsidR="00F60017">
        <w:rPr>
          <w:i/>
          <w:sz w:val="16"/>
          <w:szCs w:val="16"/>
        </w:rPr>
        <w:t xml:space="preserve"> and justify the choice. </w:t>
      </w:r>
      <w:r w:rsidRPr="002F30BC">
        <w:rPr>
          <w:i/>
          <w:sz w:val="16"/>
          <w:szCs w:val="16"/>
          <w:lang w:val="en-GB"/>
        </w:rPr>
        <w:t>&gt;&gt;</w:t>
      </w:r>
      <w:r w:rsidR="00841390" w:rsidRPr="002F30BC">
        <w:rPr>
          <w:i/>
          <w:sz w:val="16"/>
          <w:szCs w:val="16"/>
          <w:lang w:val="en-GB"/>
        </w:rPr>
        <w:t xml:space="preserve">. </w:t>
      </w:r>
    </w:p>
    <w:p w14:paraId="3C3BB64A" w14:textId="77777777" w:rsidR="00841390" w:rsidRDefault="00841390" w:rsidP="00841390">
      <w:pPr>
        <w:rPr>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4B" w14:textId="14347B50" w:rsidR="00E26955" w:rsidRPr="00E42EB6" w:rsidRDefault="00EE3FFB" w:rsidP="00E42EB6">
      <w:pPr>
        <w:pStyle w:val="Heading2"/>
      </w:pPr>
      <w:bookmarkStart w:id="19" w:name="_Toc144913849"/>
      <w:r w:rsidRPr="00E42EB6">
        <w:t xml:space="preserve">Research </w:t>
      </w:r>
      <w:r w:rsidR="002B3035" w:rsidRPr="00E42EB6">
        <w:t>q</w:t>
      </w:r>
      <w:r w:rsidRPr="00E42EB6">
        <w:t>uestions</w:t>
      </w:r>
      <w:r w:rsidR="00E42EB6">
        <w:t xml:space="preserve"> and methodology</w:t>
      </w:r>
      <w:bookmarkEnd w:id="19"/>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rPr>
      </w:pPr>
      <w:r w:rsidRPr="00F60017">
        <w:rPr>
          <w:i/>
          <w:sz w:val="16"/>
          <w:szCs w:val="16"/>
        </w:rPr>
        <w:t>Describe the research</w:t>
      </w:r>
      <w:r w:rsidR="002F30BC">
        <w:rPr>
          <w:i/>
          <w:sz w:val="16"/>
          <w:szCs w:val="16"/>
        </w:rPr>
        <w:t xml:space="preserve"> </w:t>
      </w:r>
      <w:r w:rsidRPr="00F60017">
        <w:rPr>
          <w:i/>
          <w:sz w:val="16"/>
          <w:szCs w:val="16"/>
        </w:rPr>
        <w:t xml:space="preserve">questions that are most relevant </w:t>
      </w:r>
      <w:r w:rsidR="006A7A3D">
        <w:rPr>
          <w:i/>
          <w:sz w:val="16"/>
          <w:szCs w:val="16"/>
        </w:rPr>
        <w:t>to</w:t>
      </w:r>
      <w:r w:rsidRPr="00F60017">
        <w:rPr>
          <w:i/>
          <w:sz w:val="16"/>
          <w:szCs w:val="16"/>
        </w:rPr>
        <w:t xml:space="preserve"> your project. </w:t>
      </w:r>
      <w:r w:rsidR="006A7A3D">
        <w:rPr>
          <w:i/>
          <w:sz w:val="16"/>
          <w:szCs w:val="16"/>
        </w:rPr>
        <w:t>F</w:t>
      </w:r>
      <w:r>
        <w:rPr>
          <w:i/>
          <w:sz w:val="16"/>
          <w:szCs w:val="16"/>
        </w:rPr>
        <w:t>or each research question</w:t>
      </w:r>
      <w:r w:rsidR="006A7A3D">
        <w:rPr>
          <w:i/>
          <w:sz w:val="16"/>
          <w:szCs w:val="16"/>
        </w:rPr>
        <w:t>, describe</w:t>
      </w:r>
      <w:r>
        <w:rPr>
          <w:i/>
          <w:sz w:val="16"/>
          <w:szCs w:val="16"/>
        </w:rPr>
        <w:t xml:space="preserve"> the approach </w:t>
      </w:r>
      <w:r w:rsidR="00FC0119">
        <w:rPr>
          <w:i/>
          <w:sz w:val="16"/>
          <w:szCs w:val="16"/>
        </w:rPr>
        <w:t>and/</w:t>
      </w:r>
      <w:r>
        <w:rPr>
          <w:i/>
          <w:sz w:val="16"/>
          <w:szCs w:val="16"/>
        </w:rPr>
        <w:t>or methodology. Use the Dot Framework to specify strategies and methods</w:t>
      </w:r>
      <w:r w:rsidR="00FC0119">
        <w:rPr>
          <w:i/>
          <w:sz w:val="16"/>
          <w:szCs w:val="16"/>
        </w:rPr>
        <w:t xml:space="preserve"> -</w:t>
      </w:r>
      <w:r>
        <w:rPr>
          <w:i/>
          <w:sz w:val="16"/>
          <w:szCs w:val="16"/>
        </w:rPr>
        <w:t xml:space="preserve"> see </w:t>
      </w:r>
      <w:hyperlink r:id="rId15" w:history="1">
        <w:r w:rsidR="004C4462" w:rsidRPr="00F252F9">
          <w:rPr>
            <w:rStyle w:val="Hyperlink"/>
            <w:i/>
            <w:sz w:val="16"/>
            <w:szCs w:val="16"/>
          </w:rPr>
          <w:t>http://www.ictresearchmethods.nl</w:t>
        </w:r>
      </w:hyperlink>
      <w:r w:rsidR="004C4462">
        <w:rPr>
          <w:i/>
          <w:sz w:val="16"/>
          <w:szCs w:val="16"/>
        </w:rPr>
        <w:t xml:space="preserve"> for details</w:t>
      </w:r>
      <w:r>
        <w:rPr>
          <w:i/>
          <w:sz w:val="16"/>
          <w:szCs w:val="16"/>
        </w:rPr>
        <w:t>.</w:t>
      </w:r>
    </w:p>
    <w:p w14:paraId="11B45AD5" w14:textId="77777777" w:rsidR="00747FA1" w:rsidRDefault="00747FA1" w:rsidP="00E26955">
      <w:pPr>
        <w:rPr>
          <w:i/>
          <w:sz w:val="16"/>
          <w:szCs w:val="16"/>
        </w:rPr>
      </w:pPr>
    </w:p>
    <w:p w14:paraId="389F4140" w14:textId="3B34E389" w:rsidR="00F60017" w:rsidRDefault="00813120" w:rsidP="00E26955">
      <w:pPr>
        <w:rPr>
          <w:i/>
          <w:sz w:val="16"/>
          <w:szCs w:val="16"/>
        </w:rPr>
      </w:pPr>
      <w:r>
        <w:rPr>
          <w:i/>
          <w:sz w:val="16"/>
          <w:szCs w:val="16"/>
        </w:rPr>
        <w:t>Note</w:t>
      </w:r>
      <w:r w:rsidR="00F60017">
        <w:rPr>
          <w:i/>
          <w:sz w:val="16"/>
          <w:szCs w:val="16"/>
        </w:rPr>
        <w:t xml:space="preserve"> that research is not only part of the </w:t>
      </w:r>
      <w:r w:rsidR="0032670D">
        <w:rPr>
          <w:i/>
          <w:sz w:val="16"/>
          <w:szCs w:val="16"/>
        </w:rPr>
        <w:t>initial</w:t>
      </w:r>
      <w:r w:rsidR="00F60017">
        <w:rPr>
          <w:i/>
          <w:sz w:val="16"/>
          <w:szCs w:val="16"/>
        </w:rPr>
        <w:t xml:space="preserve"> phases (like analysis) of the project</w:t>
      </w:r>
      <w:r w:rsidR="00747FA1">
        <w:rPr>
          <w:i/>
          <w:sz w:val="16"/>
          <w:szCs w:val="16"/>
        </w:rPr>
        <w:t>,</w:t>
      </w:r>
      <w:r w:rsidR="00F60017">
        <w:rPr>
          <w:i/>
          <w:sz w:val="16"/>
          <w:szCs w:val="16"/>
        </w:rPr>
        <w:t xml:space="preserve"> but runs throughout the whole project. E.g.</w:t>
      </w:r>
      <w:r w:rsidR="0046286C">
        <w:rPr>
          <w:i/>
          <w:sz w:val="16"/>
          <w:szCs w:val="16"/>
        </w:rPr>
        <w:t>,</w:t>
      </w:r>
      <w:r w:rsidR="00F60017">
        <w:rPr>
          <w:i/>
          <w:sz w:val="16"/>
          <w:szCs w:val="16"/>
        </w:rPr>
        <w:t xml:space="preserve"> in the realization phases, you will probably do research in </w:t>
      </w:r>
      <w:r w:rsidR="00747FA1">
        <w:rPr>
          <w:i/>
          <w:sz w:val="16"/>
          <w:szCs w:val="16"/>
        </w:rPr>
        <w:t xml:space="preserve">the </w:t>
      </w:r>
      <w:r w:rsidR="00F60017">
        <w:rPr>
          <w:i/>
          <w:sz w:val="16"/>
          <w:szCs w:val="16"/>
        </w:rPr>
        <w:t>Workshop and Lab context.</w:t>
      </w:r>
    </w:p>
    <w:p w14:paraId="3214241D" w14:textId="77777777" w:rsidR="00855D80" w:rsidRDefault="00855D80" w:rsidP="00E26955">
      <w:pPr>
        <w:rPr>
          <w:i/>
          <w:sz w:val="16"/>
          <w:szCs w:val="16"/>
        </w:rPr>
      </w:pPr>
    </w:p>
    <w:p w14:paraId="7222740E" w14:textId="77BD1BA6" w:rsidR="007B4404" w:rsidRPr="00F60017" w:rsidRDefault="00E42EB6" w:rsidP="00F60017">
      <w:pPr>
        <w:rPr>
          <w:i/>
          <w:sz w:val="16"/>
          <w:szCs w:val="16"/>
        </w:rPr>
      </w:pPr>
      <w:r>
        <w:rPr>
          <w:i/>
          <w:sz w:val="16"/>
          <w:szCs w:val="16"/>
        </w:rPr>
        <w:t>Realize</w:t>
      </w:r>
      <w:r w:rsidR="00F60017">
        <w:rPr>
          <w:i/>
          <w:sz w:val="16"/>
          <w:szCs w:val="16"/>
        </w:rPr>
        <w:t xml:space="preserve"> that during the project your research questions </w:t>
      </w:r>
      <w:r w:rsidR="00A477B8">
        <w:rPr>
          <w:i/>
          <w:sz w:val="16"/>
          <w:szCs w:val="16"/>
        </w:rPr>
        <w:t>may</w:t>
      </w:r>
      <w:r w:rsidR="00F60017">
        <w:rPr>
          <w:i/>
          <w:sz w:val="16"/>
          <w:szCs w:val="16"/>
        </w:rPr>
        <w:t xml:space="preserve"> change</w:t>
      </w:r>
      <w:r w:rsidR="00855D80">
        <w:rPr>
          <w:i/>
          <w:sz w:val="16"/>
          <w:szCs w:val="16"/>
        </w:rPr>
        <w:t>,</w:t>
      </w:r>
      <w:r w:rsidR="00F60017">
        <w:rPr>
          <w:i/>
          <w:sz w:val="16"/>
          <w:szCs w:val="16"/>
        </w:rPr>
        <w:t xml:space="preserve"> and </w:t>
      </w:r>
      <w:r w:rsidR="00A477B8">
        <w:rPr>
          <w:i/>
          <w:sz w:val="16"/>
          <w:szCs w:val="16"/>
        </w:rPr>
        <w:t xml:space="preserve">that </w:t>
      </w:r>
      <w:r w:rsidR="00F60017">
        <w:rPr>
          <w:i/>
          <w:sz w:val="16"/>
          <w:szCs w:val="16"/>
        </w:rPr>
        <w:t xml:space="preserve">new ones </w:t>
      </w:r>
      <w:r w:rsidR="00855D80">
        <w:rPr>
          <w:i/>
          <w:sz w:val="16"/>
          <w:szCs w:val="16"/>
        </w:rPr>
        <w:t xml:space="preserve">will </w:t>
      </w:r>
      <w:r w:rsidR="00A477B8">
        <w:rPr>
          <w:i/>
          <w:sz w:val="16"/>
          <w:szCs w:val="16"/>
        </w:rPr>
        <w:t>come up</w:t>
      </w:r>
      <w:r w:rsidR="00F60017">
        <w:rPr>
          <w:i/>
          <w:sz w:val="16"/>
          <w:szCs w:val="16"/>
        </w:rPr>
        <w:t>. That normal</w:t>
      </w:r>
      <w:r w:rsidR="00A477B8">
        <w:rPr>
          <w:i/>
          <w:sz w:val="16"/>
          <w:szCs w:val="16"/>
        </w:rPr>
        <w:t xml:space="preserve"> for any</w:t>
      </w:r>
      <w:r w:rsidR="00F60017">
        <w:rPr>
          <w:i/>
          <w:sz w:val="16"/>
          <w:szCs w:val="16"/>
        </w:rPr>
        <w:t xml:space="preserve"> </w:t>
      </w:r>
      <w:r>
        <w:rPr>
          <w:i/>
          <w:sz w:val="16"/>
          <w:szCs w:val="16"/>
        </w:rPr>
        <w:t>project</w:t>
      </w:r>
      <w:r w:rsidR="00F60017">
        <w:rPr>
          <w:i/>
          <w:sz w:val="16"/>
          <w:szCs w:val="16"/>
        </w:rPr>
        <w:t xml:space="preserve">, and is </w:t>
      </w:r>
      <w:r w:rsidR="00855D80">
        <w:rPr>
          <w:i/>
          <w:sz w:val="16"/>
          <w:szCs w:val="16"/>
        </w:rPr>
        <w:t xml:space="preserve">not </w:t>
      </w:r>
      <w:r w:rsidR="0012669F">
        <w:rPr>
          <w:i/>
          <w:sz w:val="16"/>
          <w:szCs w:val="16"/>
        </w:rPr>
        <w:t>a</w:t>
      </w:r>
      <w:r w:rsidR="00F60017">
        <w:rPr>
          <w:i/>
          <w:sz w:val="16"/>
          <w:szCs w:val="16"/>
        </w:rPr>
        <w:t xml:space="preserve"> problem as long as you involve the right stakeholders</w:t>
      </w:r>
      <w:r w:rsidR="0012669F">
        <w:rPr>
          <w:i/>
          <w:sz w:val="16"/>
          <w:szCs w:val="16"/>
        </w:rPr>
        <w:t>,</w:t>
      </w:r>
      <w:r w:rsidR="00F60017">
        <w:rPr>
          <w:i/>
          <w:sz w:val="16"/>
          <w:szCs w:val="16"/>
        </w:rPr>
        <w:t xml:space="preserve"> and keep your d</w:t>
      </w:r>
      <w:r>
        <w:rPr>
          <w:i/>
          <w:sz w:val="16"/>
          <w:szCs w:val="16"/>
        </w:rPr>
        <w:t>eliverables updated.</w:t>
      </w:r>
    </w:p>
    <w:p w14:paraId="3C3BB656" w14:textId="13442C3D" w:rsidR="00B01BF3" w:rsidRPr="00E30BF3" w:rsidRDefault="001400ED" w:rsidP="00E30BF3">
      <w:pPr>
        <w:rPr>
          <w:i/>
          <w:sz w:val="16"/>
          <w:szCs w:val="16"/>
        </w:rPr>
      </w:pPr>
      <w:r>
        <w:rPr>
          <w:i/>
          <w:sz w:val="16"/>
          <w:szCs w:val="16"/>
        </w:rPr>
        <w:t>&gt;&gt;</w:t>
      </w:r>
      <w:bookmarkEnd w:id="16"/>
      <w:bookmarkEnd w:id="17"/>
      <w:bookmarkEnd w:id="18"/>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lastRenderedPageBreak/>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w:t>
      </w:r>
      <w:proofErr w:type="spellStart"/>
      <w:r>
        <w:t>SVb</w:t>
      </w:r>
      <w:proofErr w:type="spellEnd"/>
      <w:r>
        <w:t>)</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5897578F"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ins w:id="20" w:author="Edwin Roos" w:date="2023-09-06T16:55:00Z">
        <w:r w:rsidR="006969B5">
          <w:t xml:space="preserve">, </w:t>
        </w:r>
      </w:ins>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ins w:id="21" w:author="Edwin Roos" w:date="2023-09-06T16:56:00Z">
        <w:r w:rsidR="00D80CBC">
          <w:t>s</w:t>
        </w:r>
      </w:ins>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5E166324" w14:textId="77777777" w:rsidR="001577E4" w:rsidRDefault="001577E4" w:rsidP="004E51AE">
      <w:pPr>
        <w:tabs>
          <w:tab w:val="left" w:pos="2127"/>
          <w:tab w:val="left" w:pos="2410"/>
        </w:tabs>
        <w:ind w:left="2410" w:hanging="2410"/>
      </w:pPr>
      <w:r>
        <w:t>This is to</w:t>
      </w:r>
      <w:r w:rsidR="00977793">
        <w:t xml:space="preserve"> test out everything from unit test, acceptance test, usability test for any unexpected issue that</w:t>
      </w:r>
    </w:p>
    <w:p w14:paraId="6BB0A6D8" w14:textId="77777777" w:rsidR="001577E4"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going</w:t>
      </w:r>
      <w:r w:rsidR="00977793">
        <w:t xml:space="preserve"> to</w:t>
      </w:r>
    </w:p>
    <w:p w14:paraId="56170483" w14:textId="77777777" w:rsidR="00997010"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w:t>
      </w:r>
    </w:p>
    <w:p w14:paraId="4178495C" w14:textId="6980FCA6" w:rsidR="009D4B67" w:rsidRDefault="000108DC" w:rsidP="001577E4">
      <w:pPr>
        <w:tabs>
          <w:tab w:val="left" w:pos="2127"/>
          <w:tab w:val="left" w:pos="2410"/>
        </w:tabs>
        <w:ind w:left="2410" w:hanging="2410"/>
      </w:pPr>
      <w:r>
        <w:t>video</w:t>
      </w:r>
      <w:r w:rsidR="00997010">
        <w:t xml:space="preserve"> </w:t>
      </w:r>
      <w:r>
        <w:t xml:space="preserve">call system and to help out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22" w:name="_Toc144913850"/>
      <w:r w:rsidRPr="00E42EB6">
        <w:t>End products</w:t>
      </w:r>
      <w:bookmarkEnd w:id="22"/>
    </w:p>
    <w:p w14:paraId="3C3BB65A" w14:textId="56C987D2" w:rsidR="00841390" w:rsidRPr="00366BB3" w:rsidRDefault="001400ED" w:rsidP="00841390">
      <w:pPr>
        <w:rPr>
          <w:i/>
          <w:sz w:val="16"/>
          <w:szCs w:val="16"/>
        </w:rPr>
      </w:pPr>
      <w:r w:rsidRPr="00F60017">
        <w:rPr>
          <w:i/>
          <w:sz w:val="16"/>
          <w:szCs w:val="16"/>
        </w:rPr>
        <w:t>&lt;&lt;</w:t>
      </w:r>
      <w:r w:rsidR="00F60017" w:rsidRPr="00F60017">
        <w:rPr>
          <w:i/>
          <w:sz w:val="16"/>
          <w:szCs w:val="16"/>
        </w:rPr>
        <w:t xml:space="preserve"> A Product Breakdown Structure</w:t>
      </w:r>
      <w:r w:rsidR="00366BB3">
        <w:rPr>
          <w:i/>
          <w:sz w:val="16"/>
          <w:szCs w:val="16"/>
        </w:rPr>
        <w:t xml:space="preserve"> (PBS</w:t>
      </w:r>
      <w:r w:rsidR="00E42EB6">
        <w:rPr>
          <w:i/>
          <w:sz w:val="16"/>
          <w:szCs w:val="16"/>
        </w:rPr>
        <w:t xml:space="preserve">) </w:t>
      </w:r>
      <w:r w:rsidR="00E42EB6" w:rsidRPr="00F60017">
        <w:rPr>
          <w:i/>
          <w:sz w:val="16"/>
          <w:szCs w:val="16"/>
        </w:rPr>
        <w:t>lists</w:t>
      </w:r>
      <w:r w:rsidR="00F60017" w:rsidRPr="00F60017">
        <w:rPr>
          <w:i/>
          <w:sz w:val="16"/>
          <w:szCs w:val="16"/>
        </w:rPr>
        <w:t xml:space="preserve"> the end products that you re</w:t>
      </w:r>
      <w:r w:rsidR="00FC5DCA">
        <w:rPr>
          <w:i/>
          <w:sz w:val="16"/>
          <w:szCs w:val="16"/>
        </w:rPr>
        <w:t>a</w:t>
      </w:r>
      <w:r w:rsidR="00F60017" w:rsidRPr="00F60017">
        <w:rPr>
          <w:i/>
          <w:sz w:val="16"/>
          <w:szCs w:val="16"/>
        </w:rPr>
        <w:t>lize</w:t>
      </w:r>
      <w:r w:rsidR="00F60017">
        <w:rPr>
          <w:i/>
          <w:sz w:val="16"/>
          <w:szCs w:val="16"/>
        </w:rPr>
        <w:t xml:space="preserve">, including a description </w:t>
      </w:r>
      <w:r w:rsidR="00FC5DCA">
        <w:rPr>
          <w:i/>
          <w:sz w:val="16"/>
          <w:szCs w:val="16"/>
        </w:rPr>
        <w:t>of each</w:t>
      </w:r>
      <w:r w:rsidR="00F60017">
        <w:rPr>
          <w:i/>
          <w:sz w:val="16"/>
          <w:szCs w:val="16"/>
        </w:rPr>
        <w:t xml:space="preserve"> product. In software engineering, </w:t>
      </w:r>
      <w:r w:rsidR="00FC5DCA">
        <w:rPr>
          <w:i/>
          <w:sz w:val="16"/>
          <w:szCs w:val="16"/>
        </w:rPr>
        <w:t xml:space="preserve">the </w:t>
      </w:r>
      <w:r w:rsidR="00E42EB6">
        <w:rPr>
          <w:i/>
          <w:sz w:val="16"/>
          <w:szCs w:val="16"/>
        </w:rPr>
        <w:t>products</w:t>
      </w:r>
      <w:r w:rsidR="00F60017">
        <w:rPr>
          <w:i/>
          <w:sz w:val="16"/>
          <w:szCs w:val="16"/>
        </w:rPr>
        <w:t xml:space="preserve"> are </w:t>
      </w:r>
      <w:r w:rsidR="00FC5DCA">
        <w:rPr>
          <w:i/>
          <w:sz w:val="16"/>
          <w:szCs w:val="16"/>
        </w:rPr>
        <w:t>more than</w:t>
      </w:r>
      <w:r w:rsidR="006C5B4D">
        <w:rPr>
          <w:i/>
          <w:sz w:val="16"/>
          <w:szCs w:val="16"/>
        </w:rPr>
        <w:t xml:space="preserve"> just</w:t>
      </w:r>
      <w:r w:rsidR="00F60017">
        <w:rPr>
          <w:i/>
          <w:sz w:val="16"/>
          <w:szCs w:val="16"/>
        </w:rPr>
        <w:t xml:space="preserve"> the project</w:t>
      </w:r>
      <w:r w:rsidR="00FC5DCA">
        <w:rPr>
          <w:i/>
          <w:sz w:val="16"/>
          <w:szCs w:val="16"/>
        </w:rPr>
        <w:t xml:space="preserve"> </w:t>
      </w:r>
      <w:r w:rsidR="00F60017">
        <w:rPr>
          <w:i/>
          <w:sz w:val="16"/>
          <w:szCs w:val="16"/>
        </w:rPr>
        <w:t>plan</w:t>
      </w:r>
      <w:r w:rsidR="006C5B4D">
        <w:rPr>
          <w:i/>
          <w:sz w:val="16"/>
          <w:szCs w:val="16"/>
        </w:rPr>
        <w:t xml:space="preserve"> and the application itself</w:t>
      </w:r>
      <w:r w:rsidR="00F60017">
        <w:rPr>
          <w:i/>
          <w:sz w:val="16"/>
          <w:szCs w:val="16"/>
        </w:rPr>
        <w:t xml:space="preserve">. </w:t>
      </w:r>
      <w:r w:rsidR="00366BB3">
        <w:rPr>
          <w:i/>
          <w:sz w:val="16"/>
          <w:szCs w:val="16"/>
        </w:rPr>
        <w:t>E.g.</w:t>
      </w:r>
      <w:r w:rsidR="009F566E">
        <w:rPr>
          <w:i/>
          <w:sz w:val="16"/>
          <w:szCs w:val="16"/>
        </w:rPr>
        <w:t>,</w:t>
      </w:r>
      <w:r w:rsidR="00366BB3">
        <w:rPr>
          <w:i/>
          <w:sz w:val="16"/>
          <w:szCs w:val="16"/>
        </w:rPr>
        <w:t xml:space="preserve"> requir</w:t>
      </w:r>
      <w:r w:rsidR="006C5B4D">
        <w:rPr>
          <w:i/>
          <w:sz w:val="16"/>
          <w:szCs w:val="16"/>
        </w:rPr>
        <w:t>em</w:t>
      </w:r>
      <w:r w:rsidR="00366BB3">
        <w:rPr>
          <w:i/>
          <w:sz w:val="16"/>
          <w:szCs w:val="16"/>
        </w:rPr>
        <w:t>ents documents</w:t>
      </w:r>
      <w:r w:rsidR="00E42EB6">
        <w:rPr>
          <w:i/>
          <w:sz w:val="16"/>
          <w:szCs w:val="16"/>
        </w:rPr>
        <w:t>, architecture</w:t>
      </w:r>
      <w:r w:rsidR="00F60017">
        <w:rPr>
          <w:i/>
          <w:sz w:val="16"/>
          <w:szCs w:val="16"/>
        </w:rPr>
        <w:t xml:space="preserve"> documents, research reports </w:t>
      </w:r>
      <w:r w:rsidR="00366BB3">
        <w:rPr>
          <w:i/>
          <w:sz w:val="16"/>
          <w:szCs w:val="16"/>
        </w:rPr>
        <w:t xml:space="preserve">and test reports </w:t>
      </w:r>
      <w:r w:rsidR="00F60017">
        <w:rPr>
          <w:i/>
          <w:sz w:val="16"/>
          <w:szCs w:val="16"/>
        </w:rPr>
        <w:t xml:space="preserve">are </w:t>
      </w:r>
      <w:r w:rsidR="00366BB3">
        <w:rPr>
          <w:i/>
          <w:sz w:val="16"/>
          <w:szCs w:val="16"/>
        </w:rPr>
        <w:t xml:space="preserve">all </w:t>
      </w:r>
      <w:r w:rsidR="00E42EB6">
        <w:rPr>
          <w:i/>
          <w:sz w:val="16"/>
          <w:szCs w:val="16"/>
        </w:rPr>
        <w:t xml:space="preserve">end </w:t>
      </w:r>
      <w:r w:rsidR="00F60017">
        <w:rPr>
          <w:i/>
          <w:sz w:val="16"/>
          <w:szCs w:val="16"/>
        </w:rPr>
        <w:t xml:space="preserve">products. </w:t>
      </w:r>
      <w:r w:rsidR="00366BB3">
        <w:rPr>
          <w:i/>
          <w:sz w:val="16"/>
          <w:szCs w:val="16"/>
        </w:rPr>
        <w:t xml:space="preserve">These are all important products </w:t>
      </w:r>
      <w:r w:rsidR="0069488E">
        <w:rPr>
          <w:i/>
          <w:sz w:val="16"/>
          <w:szCs w:val="16"/>
        </w:rPr>
        <w:t xml:space="preserve">that are </w:t>
      </w:r>
      <w:r w:rsidR="00366BB3">
        <w:rPr>
          <w:i/>
          <w:sz w:val="16"/>
          <w:szCs w:val="16"/>
        </w:rPr>
        <w:t xml:space="preserve">required for </w:t>
      </w:r>
      <w:r w:rsidR="0069488E">
        <w:rPr>
          <w:i/>
          <w:sz w:val="16"/>
          <w:szCs w:val="16"/>
        </w:rPr>
        <w:t>effective</w:t>
      </w:r>
      <w:r w:rsidR="00366BB3">
        <w:rPr>
          <w:i/>
          <w:sz w:val="16"/>
          <w:szCs w:val="16"/>
        </w:rPr>
        <w:t xml:space="preserve"> handover</w:t>
      </w:r>
      <w:r w:rsidR="00904BAA">
        <w:rPr>
          <w:i/>
          <w:sz w:val="16"/>
          <w:szCs w:val="16"/>
        </w:rPr>
        <w:t>. They are also necessary</w:t>
      </w:r>
      <w:r w:rsidR="00366BB3">
        <w:rPr>
          <w:i/>
          <w:sz w:val="16"/>
          <w:szCs w:val="16"/>
        </w:rPr>
        <w:t xml:space="preserve"> for </w:t>
      </w:r>
      <w:r w:rsidR="00904BAA">
        <w:rPr>
          <w:i/>
          <w:sz w:val="16"/>
          <w:szCs w:val="16"/>
        </w:rPr>
        <w:t xml:space="preserve">further </w:t>
      </w:r>
      <w:r w:rsidR="00366BB3">
        <w:rPr>
          <w:i/>
          <w:sz w:val="16"/>
          <w:szCs w:val="16"/>
        </w:rPr>
        <w:t xml:space="preserve">maintenance and follow up-projects. The PBS </w:t>
      </w:r>
      <w:r w:rsidR="00F91FF0">
        <w:rPr>
          <w:i/>
          <w:sz w:val="16"/>
          <w:szCs w:val="16"/>
        </w:rPr>
        <w:t>can</w:t>
      </w:r>
      <w:r w:rsidR="00366BB3">
        <w:rPr>
          <w:i/>
          <w:sz w:val="16"/>
          <w:szCs w:val="16"/>
        </w:rPr>
        <w:t xml:space="preserve"> change </w:t>
      </w:r>
      <w:r w:rsidR="00904BAA">
        <w:rPr>
          <w:i/>
          <w:sz w:val="16"/>
          <w:szCs w:val="16"/>
        </w:rPr>
        <w:t>during</w:t>
      </w:r>
      <w:r w:rsidR="00E42EB6">
        <w:rPr>
          <w:i/>
          <w:sz w:val="16"/>
          <w:szCs w:val="16"/>
        </w:rPr>
        <w:t xml:space="preserve"> the course of the project.</w:t>
      </w:r>
      <w:r w:rsidRPr="00366BB3">
        <w:rPr>
          <w:i/>
          <w:sz w:val="16"/>
          <w:szCs w:val="16"/>
        </w:rPr>
        <w:t>&gt;&gt;</w:t>
      </w:r>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3" w:name="_Toc327581050"/>
      <w:bookmarkStart w:id="24" w:name="_Toc327581600"/>
      <w:bookmarkStart w:id="25" w:name="_Toc327583380"/>
      <w:bookmarkStart w:id="26" w:name="_Toc339966119"/>
      <w:bookmarkStart w:id="27" w:name="_Toc507670779"/>
      <w:bookmarkStart w:id="28" w:name="_Toc144913851"/>
      <w:r w:rsidRPr="00E42EB6">
        <w:lastRenderedPageBreak/>
        <w:t>Project</w:t>
      </w:r>
      <w:r w:rsidR="002F5594" w:rsidRPr="00E42EB6">
        <w:t xml:space="preserve"> </w:t>
      </w:r>
      <w:r w:rsidR="009F61CE" w:rsidRPr="00E42EB6">
        <w:t>o</w:t>
      </w:r>
      <w:r w:rsidRPr="00E42EB6">
        <w:t>rganisati</w:t>
      </w:r>
      <w:bookmarkEnd w:id="23"/>
      <w:bookmarkEnd w:id="24"/>
      <w:bookmarkEnd w:id="25"/>
      <w:bookmarkEnd w:id="26"/>
      <w:bookmarkEnd w:id="27"/>
      <w:r w:rsidR="00EE3FFB" w:rsidRPr="00E42EB6">
        <w:t>on</w:t>
      </w:r>
      <w:bookmarkEnd w:id="28"/>
    </w:p>
    <w:p w14:paraId="3C3BB65D" w14:textId="568773FD" w:rsidR="00B01BF3" w:rsidRDefault="00366BB3" w:rsidP="00E42EB6">
      <w:pPr>
        <w:pStyle w:val="Heading2"/>
      </w:pPr>
      <w:bookmarkStart w:id="29" w:name="_Toc327581051"/>
      <w:bookmarkStart w:id="30" w:name="_Toc327581601"/>
      <w:bookmarkStart w:id="31" w:name="_Toc327583381"/>
      <w:bookmarkStart w:id="32" w:name="_Toc339966120"/>
      <w:bookmarkStart w:id="33" w:name="_Toc480254627"/>
      <w:bookmarkStart w:id="34" w:name="_Toc507670780"/>
      <w:bookmarkStart w:id="35" w:name="_Toc144913852"/>
      <w:r>
        <w:t xml:space="preserve">Stakeholders and </w:t>
      </w:r>
      <w:r w:rsidR="002B3035">
        <w:t>t</w:t>
      </w:r>
      <w:r w:rsidR="00B01BF3" w:rsidRPr="00492252">
        <w:t>eam</w:t>
      </w:r>
      <w:bookmarkEnd w:id="29"/>
      <w:bookmarkEnd w:id="30"/>
      <w:bookmarkEnd w:id="31"/>
      <w:bookmarkEnd w:id="32"/>
      <w:bookmarkEnd w:id="33"/>
      <w:bookmarkEnd w:id="34"/>
      <w:r w:rsidR="00EE3FFB">
        <w:t xml:space="preserve"> members</w:t>
      </w:r>
      <w:bookmarkEnd w:id="35"/>
    </w:p>
    <w:p w14:paraId="34C59573" w14:textId="288B7287" w:rsidR="00366BB3" w:rsidRPr="00366BB3" w:rsidRDefault="001400ED" w:rsidP="00B92D42">
      <w:pPr>
        <w:rPr>
          <w:i/>
          <w:sz w:val="18"/>
          <w:szCs w:val="16"/>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rPr>
        <w:t xml:space="preserve">For each stakeholder indicate the role for your project. </w:t>
      </w:r>
      <w:r w:rsidR="00ED6B92">
        <w:rPr>
          <w:i/>
          <w:sz w:val="18"/>
          <w:szCs w:val="16"/>
        </w:rPr>
        <w:t>Note</w:t>
      </w:r>
      <w:r w:rsidR="00366BB3">
        <w:rPr>
          <w:i/>
          <w:sz w:val="18"/>
          <w:szCs w:val="16"/>
        </w:rPr>
        <w:t xml:space="preserve"> that the role that a person has for your project is different from the function the person has.</w:t>
      </w:r>
      <w:r w:rsidR="001250AD">
        <w:rPr>
          <w:i/>
          <w:sz w:val="18"/>
          <w:szCs w:val="16"/>
        </w:rPr>
        <w:t xml:space="preserve"> </w:t>
      </w:r>
      <w:r w:rsidR="00366BB3">
        <w:rPr>
          <w:i/>
          <w:sz w:val="18"/>
          <w:szCs w:val="16"/>
        </w:rPr>
        <w:t>E.g.</w:t>
      </w:r>
      <w:r w:rsidR="001250AD">
        <w:rPr>
          <w:i/>
          <w:sz w:val="18"/>
          <w:szCs w:val="16"/>
        </w:rPr>
        <w:t>,</w:t>
      </w:r>
      <w:r w:rsidR="00366BB3">
        <w:rPr>
          <w:i/>
          <w:sz w:val="18"/>
          <w:szCs w:val="16"/>
        </w:rPr>
        <w:t xml:space="preserve"> someone with the function “department</w:t>
      </w:r>
      <w:r w:rsidR="002B3035">
        <w:rPr>
          <w:i/>
          <w:sz w:val="18"/>
          <w:szCs w:val="16"/>
        </w:rPr>
        <w:t xml:space="preserve"> </w:t>
      </w:r>
      <w:r w:rsidR="00366BB3">
        <w:rPr>
          <w:i/>
          <w:sz w:val="18"/>
          <w:szCs w:val="16"/>
        </w:rPr>
        <w:t>manager of department X” can have the role of product owner for your project.</w:t>
      </w: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 xml:space="preserve">Edwin </w:t>
            </w:r>
            <w:proofErr w:type="spellStart"/>
            <w:r>
              <w:rPr>
                <w:iCs/>
                <w:sz w:val="20"/>
              </w:rPr>
              <w:t>Roos</w:t>
            </w:r>
            <w:proofErr w:type="spellEnd"/>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 xml:space="preserve">Olga </w:t>
            </w:r>
            <w:proofErr w:type="spellStart"/>
            <w:r>
              <w:rPr>
                <w:iCs/>
                <w:sz w:val="20"/>
              </w:rPr>
              <w:t>Makoveeva</w:t>
            </w:r>
            <w:proofErr w:type="spellEnd"/>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w:t>
            </w:r>
            <w:proofErr w:type="spellStart"/>
            <w:r>
              <w:rPr>
                <w:iCs/>
                <w:sz w:val="20"/>
              </w:rPr>
              <w:t>Arubian</w:t>
            </w:r>
            <w:proofErr w:type="spellEnd"/>
            <w:r>
              <w:rPr>
                <w:iCs/>
                <w:sz w:val="20"/>
              </w:rPr>
              <w:t xml:space="preserve">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proofErr w:type="spellStart"/>
            <w:r>
              <w:rPr>
                <w:iCs/>
                <w:sz w:val="20"/>
              </w:rPr>
              <w:t>Ahnille</w:t>
            </w:r>
            <w:proofErr w:type="spellEnd"/>
            <w:r>
              <w:rPr>
                <w:iCs/>
                <w:sz w:val="20"/>
              </w:rPr>
              <w:t xml:space="preserve"> </w:t>
            </w:r>
            <w:proofErr w:type="spellStart"/>
            <w:r>
              <w:rPr>
                <w:iCs/>
                <w:sz w:val="20"/>
              </w:rPr>
              <w:t>Christiaans</w:t>
            </w:r>
            <w:proofErr w:type="spellEnd"/>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proofErr w:type="spellStart"/>
            <w:r>
              <w:rPr>
                <w:iCs/>
                <w:sz w:val="20"/>
              </w:rPr>
              <w:t>Zair</w:t>
            </w:r>
            <w:proofErr w:type="spellEnd"/>
            <w:r>
              <w:rPr>
                <w:iCs/>
                <w:sz w:val="20"/>
              </w:rPr>
              <w:t xml:space="preserve">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 xml:space="preserve">Jason </w:t>
            </w:r>
            <w:proofErr w:type="spellStart"/>
            <w:r>
              <w:rPr>
                <w:iCs/>
                <w:sz w:val="20"/>
              </w:rPr>
              <w:t>Croes</w:t>
            </w:r>
            <w:proofErr w:type="spellEnd"/>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bl>
    <w:p w14:paraId="665291CA" w14:textId="742A358B" w:rsidR="00B92D42" w:rsidRPr="00366BB3" w:rsidRDefault="00B92D42" w:rsidP="00B6071D">
      <w:pPr>
        <w:rPr>
          <w:i/>
          <w:sz w:val="16"/>
          <w:szCs w:val="16"/>
        </w:rPr>
      </w:pPr>
    </w:p>
    <w:p w14:paraId="1254FBB4" w14:textId="77777777" w:rsidR="00B92D42" w:rsidRPr="00366BB3" w:rsidRDefault="00B92D42" w:rsidP="00B6071D">
      <w:pPr>
        <w:rPr>
          <w:i/>
          <w:sz w:val="16"/>
          <w:szCs w:val="16"/>
        </w:rPr>
      </w:pPr>
    </w:p>
    <w:p w14:paraId="3C3BB65F" w14:textId="77777777" w:rsidR="00B6071D" w:rsidRPr="00366BB3" w:rsidRDefault="00B6071D" w:rsidP="00B6071D"/>
    <w:p w14:paraId="1F4B27A6" w14:textId="25D64F74" w:rsidR="00B92D42" w:rsidRDefault="00B92D42" w:rsidP="00E42EB6">
      <w:pPr>
        <w:pStyle w:val="Heading2"/>
      </w:pPr>
      <w:bookmarkStart w:id="36" w:name="_Toc507670781"/>
      <w:bookmarkStart w:id="37" w:name="_Toc144913853"/>
      <w:r>
        <w:t>Communicati</w:t>
      </w:r>
      <w:bookmarkEnd w:id="36"/>
      <w:r w:rsidR="00EE3FFB">
        <w:t>on</w:t>
      </w:r>
      <w:bookmarkEnd w:id="37"/>
    </w:p>
    <w:p w14:paraId="3C3BB661" w14:textId="77777777" w:rsidR="0012034B" w:rsidRDefault="0012034B" w:rsidP="00B6071D"/>
    <w:p w14:paraId="3FB67738" w14:textId="1271253C" w:rsidR="00366BB3" w:rsidRDefault="00B92D42" w:rsidP="00B6071D">
      <w:pPr>
        <w:rPr>
          <w:i/>
          <w:sz w:val="18"/>
        </w:rPr>
      </w:pPr>
      <w:r w:rsidRPr="007E4F85">
        <w:rPr>
          <w:i/>
          <w:sz w:val="18"/>
        </w:rPr>
        <w:t xml:space="preserve">&lt;&lt; </w:t>
      </w:r>
      <w:r w:rsidR="007E4F85" w:rsidRPr="007E4F85">
        <w:rPr>
          <w:i/>
          <w:sz w:val="18"/>
        </w:rPr>
        <w:t xml:space="preserve">Indicate the meetings and other </w:t>
      </w:r>
      <w:r w:rsidR="00DA7A57">
        <w:rPr>
          <w:i/>
          <w:sz w:val="18"/>
        </w:rPr>
        <w:t>channels</w:t>
      </w:r>
      <w:r w:rsidR="007E4F85" w:rsidRPr="007E4F85">
        <w:rPr>
          <w:i/>
          <w:sz w:val="18"/>
        </w:rPr>
        <w:t xml:space="preserve"> of communication that you have established</w:t>
      </w:r>
      <w:r w:rsidR="00DA7A57">
        <w:rPr>
          <w:i/>
          <w:sz w:val="18"/>
        </w:rPr>
        <w:t>,</w:t>
      </w:r>
      <w:r w:rsidR="007E4F85" w:rsidRPr="007E4F85">
        <w:rPr>
          <w:i/>
          <w:sz w:val="18"/>
        </w:rPr>
        <w:t xml:space="preserve"> or that you use for your project. </w:t>
      </w:r>
      <w:r w:rsidR="007E4F85">
        <w:rPr>
          <w:i/>
          <w:sz w:val="18"/>
        </w:rPr>
        <w:t>Think of communication with all stakeholders including company supervisor, teachers, etc</w:t>
      </w:r>
      <w:r w:rsidR="00DA7A57">
        <w:rPr>
          <w:i/>
          <w:sz w:val="18"/>
        </w:rPr>
        <w:t>.</w:t>
      </w:r>
    </w:p>
    <w:p w14:paraId="19AE3382" w14:textId="77777777" w:rsidR="00DA7A57" w:rsidRPr="007E4F85" w:rsidRDefault="00DA7A57" w:rsidP="00B6071D">
      <w:pPr>
        <w:rPr>
          <w:i/>
          <w:sz w:val="18"/>
        </w:rPr>
      </w:pPr>
    </w:p>
    <w:p w14:paraId="3C3BB662" w14:textId="421B33C4" w:rsidR="0012034B" w:rsidRPr="007E4F85" w:rsidRDefault="007E4F85" w:rsidP="00B6071D">
      <w:pPr>
        <w:rPr>
          <w:i/>
          <w:sz w:val="18"/>
        </w:rPr>
      </w:pPr>
      <w:r w:rsidRPr="007E4F85">
        <w:rPr>
          <w:i/>
          <w:sz w:val="18"/>
        </w:rPr>
        <w:t xml:space="preserve">In which </w:t>
      </w:r>
      <w:r w:rsidR="00DA7A57">
        <w:rPr>
          <w:i/>
          <w:sz w:val="18"/>
        </w:rPr>
        <w:t>manner</w:t>
      </w:r>
      <w:r w:rsidRPr="007E4F85">
        <w:rPr>
          <w:i/>
          <w:sz w:val="18"/>
        </w:rPr>
        <w:t xml:space="preserve"> does each communication take plac</w:t>
      </w:r>
      <w:r w:rsidR="00DA7A57">
        <w:rPr>
          <w:i/>
          <w:sz w:val="18"/>
        </w:rPr>
        <w:t>e</w:t>
      </w:r>
      <w:r w:rsidR="00110BE7">
        <w:rPr>
          <w:i/>
          <w:sz w:val="18"/>
        </w:rPr>
        <w:t>?</w:t>
      </w:r>
      <w:r w:rsidRPr="007E4F85">
        <w:rPr>
          <w:i/>
          <w:sz w:val="18"/>
        </w:rPr>
        <w:t xml:space="preserve"> </w:t>
      </w:r>
      <w:r w:rsidR="00110BE7">
        <w:rPr>
          <w:i/>
          <w:sz w:val="18"/>
        </w:rPr>
        <w:t>T</w:t>
      </w:r>
      <w:r w:rsidRPr="007E4F85">
        <w:rPr>
          <w:i/>
          <w:sz w:val="18"/>
        </w:rPr>
        <w:t>hink of</w:t>
      </w:r>
      <w:r w:rsidR="00681D83">
        <w:rPr>
          <w:i/>
          <w:sz w:val="18"/>
        </w:rPr>
        <w:t xml:space="preserve"> the</w:t>
      </w:r>
      <w:r>
        <w:rPr>
          <w:i/>
          <w:sz w:val="18"/>
        </w:rPr>
        <w:t xml:space="preserve"> goal</w:t>
      </w:r>
      <w:r w:rsidR="005B3F71">
        <w:rPr>
          <w:i/>
          <w:sz w:val="18"/>
        </w:rPr>
        <w:t>s</w:t>
      </w:r>
      <w:r>
        <w:rPr>
          <w:i/>
          <w:sz w:val="18"/>
        </w:rPr>
        <w:t>,</w:t>
      </w:r>
      <w:r w:rsidR="007B4A43">
        <w:rPr>
          <w:i/>
          <w:sz w:val="18"/>
        </w:rPr>
        <w:t xml:space="preserve"> </w:t>
      </w:r>
      <w:r w:rsidR="00681D83">
        <w:rPr>
          <w:i/>
          <w:sz w:val="18"/>
        </w:rPr>
        <w:t xml:space="preserve">the </w:t>
      </w:r>
      <w:r w:rsidRPr="007E4F85">
        <w:rPr>
          <w:i/>
          <w:sz w:val="18"/>
        </w:rPr>
        <w:t>loca</w:t>
      </w:r>
      <w:r w:rsidR="00110BE7">
        <w:rPr>
          <w:i/>
          <w:sz w:val="18"/>
        </w:rPr>
        <w:t>ti</w:t>
      </w:r>
      <w:r w:rsidRPr="007E4F85">
        <w:rPr>
          <w:i/>
          <w:sz w:val="18"/>
        </w:rPr>
        <w:t>on</w:t>
      </w:r>
      <w:r w:rsidR="00681D83">
        <w:rPr>
          <w:i/>
          <w:sz w:val="18"/>
        </w:rPr>
        <w:t xml:space="preserve"> (or </w:t>
      </w:r>
      <w:r w:rsidR="0052469D">
        <w:rPr>
          <w:i/>
          <w:sz w:val="18"/>
        </w:rPr>
        <w:t xml:space="preserve">whether it should be </w:t>
      </w:r>
      <w:r w:rsidRPr="007E4F85">
        <w:rPr>
          <w:i/>
          <w:sz w:val="18"/>
        </w:rPr>
        <w:t>online</w:t>
      </w:r>
      <w:r w:rsidR="00681D83">
        <w:rPr>
          <w:i/>
          <w:sz w:val="18"/>
        </w:rPr>
        <w:t>)</w:t>
      </w:r>
      <w:r w:rsidRPr="007E4F85">
        <w:rPr>
          <w:i/>
          <w:sz w:val="18"/>
        </w:rPr>
        <w:t xml:space="preserve">, </w:t>
      </w:r>
      <w:r w:rsidR="00681D83">
        <w:rPr>
          <w:i/>
          <w:sz w:val="18"/>
        </w:rPr>
        <w:t>the</w:t>
      </w:r>
      <w:r w:rsidR="005B3F71">
        <w:rPr>
          <w:i/>
          <w:sz w:val="18"/>
        </w:rPr>
        <w:t xml:space="preserve"> timing and</w:t>
      </w:r>
      <w:r w:rsidR="00681D83">
        <w:rPr>
          <w:i/>
          <w:sz w:val="18"/>
        </w:rPr>
        <w:t xml:space="preserve"> </w:t>
      </w:r>
      <w:r w:rsidRPr="007E4F85">
        <w:rPr>
          <w:i/>
          <w:sz w:val="18"/>
        </w:rPr>
        <w:t xml:space="preserve">frequency, </w:t>
      </w:r>
      <w:r w:rsidR="00681D83">
        <w:rPr>
          <w:i/>
          <w:sz w:val="18"/>
        </w:rPr>
        <w:t xml:space="preserve">and </w:t>
      </w:r>
      <w:r w:rsidR="005B3F71">
        <w:rPr>
          <w:i/>
          <w:sz w:val="18"/>
        </w:rPr>
        <w:t xml:space="preserve">the </w:t>
      </w:r>
      <w:r w:rsidRPr="007E4F85">
        <w:rPr>
          <w:i/>
          <w:sz w:val="18"/>
        </w:rPr>
        <w:t>attendee</w:t>
      </w:r>
      <w:r w:rsidR="005B3F71">
        <w:rPr>
          <w:i/>
          <w:sz w:val="18"/>
        </w:rPr>
        <w:t xml:space="preserve"> list</w:t>
      </w:r>
      <w:r w:rsidR="00B92D42" w:rsidRPr="007E4F85">
        <w:rPr>
          <w:i/>
          <w:sz w:val="18"/>
        </w:rPr>
        <w:t>&gt;&gt;</w:t>
      </w:r>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lastRenderedPageBreak/>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t>Goal:</w:t>
      </w:r>
    </w:p>
    <w:p w14:paraId="356FC1A9" w14:textId="6D495BE3" w:rsidR="003711D4" w:rsidRPr="007E4F85" w:rsidRDefault="003711D4" w:rsidP="003711D4">
      <w:pPr>
        <w:pStyle w:val="ListParagraph"/>
        <w:numPr>
          <w:ilvl w:val="0"/>
          <w:numId w:val="37"/>
        </w:numPr>
      </w:pPr>
      <w:r>
        <w:t>For asking questions and help with something</w:t>
      </w:r>
      <w:r w:rsidR="004B6AEE">
        <w:t>.</w:t>
      </w:r>
    </w:p>
    <w:p w14:paraId="3C3BB68B" w14:textId="5CEF8A03" w:rsidR="00B01BF3" w:rsidRPr="00E42EB6" w:rsidRDefault="00EE3FFB" w:rsidP="00E42EB6">
      <w:pPr>
        <w:pStyle w:val="Heading1"/>
      </w:pPr>
      <w:bookmarkStart w:id="38" w:name="_Toc327581053"/>
      <w:bookmarkStart w:id="39" w:name="_Toc327581603"/>
      <w:bookmarkStart w:id="40" w:name="_Toc327583383"/>
      <w:bookmarkStart w:id="41" w:name="_Toc339966122"/>
      <w:bookmarkStart w:id="42" w:name="_Toc507670782"/>
      <w:bookmarkStart w:id="43" w:name="_Toc144913854"/>
      <w:r w:rsidRPr="00E42EB6">
        <w:lastRenderedPageBreak/>
        <w:t>Activities and</w:t>
      </w:r>
      <w:r w:rsidR="00B01BF3" w:rsidRPr="00E42EB6">
        <w:t xml:space="preserve"> ti</w:t>
      </w:r>
      <w:bookmarkEnd w:id="38"/>
      <w:bookmarkEnd w:id="39"/>
      <w:bookmarkEnd w:id="40"/>
      <w:bookmarkEnd w:id="41"/>
      <w:bookmarkEnd w:id="42"/>
      <w:r w:rsidRPr="00E42EB6">
        <w:t>me plan</w:t>
      </w:r>
      <w:bookmarkEnd w:id="43"/>
    </w:p>
    <w:p w14:paraId="3C3BB68C" w14:textId="77777777" w:rsidR="0012034B" w:rsidRPr="0012034B" w:rsidRDefault="0012034B" w:rsidP="0012034B"/>
    <w:p w14:paraId="3C3BB68D" w14:textId="380E05F2" w:rsidR="00B01BF3" w:rsidRPr="00E42EB6" w:rsidRDefault="00EE3FFB" w:rsidP="00E42EB6">
      <w:pPr>
        <w:pStyle w:val="Heading2"/>
      </w:pPr>
      <w:bookmarkStart w:id="44" w:name="_Toc144913855"/>
      <w:r w:rsidRPr="00E42EB6">
        <w:t>Phases of the project</w:t>
      </w:r>
      <w:bookmarkEnd w:id="44"/>
    </w:p>
    <w:p w14:paraId="3CF5CF98" w14:textId="514C5A6A" w:rsidR="00110C06" w:rsidRDefault="001400ED" w:rsidP="0012403F">
      <w:pPr>
        <w:rPr>
          <w:i/>
          <w:sz w:val="16"/>
          <w:szCs w:val="16"/>
        </w:rPr>
      </w:pPr>
      <w:r w:rsidRPr="0012403F">
        <w:rPr>
          <w:i/>
          <w:sz w:val="16"/>
          <w:szCs w:val="16"/>
        </w:rPr>
        <w:t>&lt;&lt;</w:t>
      </w:r>
      <w:r w:rsidR="0012403F" w:rsidRPr="0012403F">
        <w:rPr>
          <w:i/>
          <w:sz w:val="16"/>
          <w:szCs w:val="16"/>
        </w:rPr>
        <w:t xml:space="preserve"> Describe the main phases of your project. </w:t>
      </w:r>
      <w:r w:rsidR="0012403F">
        <w:rPr>
          <w:i/>
          <w:sz w:val="16"/>
          <w:szCs w:val="16"/>
        </w:rPr>
        <w:t xml:space="preserve">Even in a scrum </w:t>
      </w:r>
      <w:r w:rsidR="0032670D">
        <w:rPr>
          <w:i/>
          <w:sz w:val="16"/>
          <w:szCs w:val="16"/>
        </w:rPr>
        <w:t>project,</w:t>
      </w:r>
      <w:r w:rsidR="0012403F">
        <w:rPr>
          <w:i/>
          <w:sz w:val="16"/>
          <w:szCs w:val="16"/>
        </w:rPr>
        <w:t xml:space="preserve"> you should</w:t>
      </w:r>
      <w:r w:rsidR="0012403F" w:rsidRPr="0012403F">
        <w:rPr>
          <w:i/>
          <w:sz w:val="16"/>
          <w:szCs w:val="16"/>
        </w:rPr>
        <w:t xml:space="preserve"> </w:t>
      </w:r>
      <w:r w:rsidR="00FB1965">
        <w:rPr>
          <w:i/>
          <w:sz w:val="16"/>
          <w:szCs w:val="16"/>
        </w:rPr>
        <w:t>specify</w:t>
      </w:r>
      <w:r w:rsidR="0012403F" w:rsidRPr="0012403F">
        <w:rPr>
          <w:i/>
          <w:sz w:val="16"/>
          <w:szCs w:val="16"/>
        </w:rPr>
        <w:t xml:space="preserve"> at least the</w:t>
      </w:r>
      <w:r w:rsidR="00987486">
        <w:rPr>
          <w:i/>
          <w:sz w:val="16"/>
          <w:szCs w:val="16"/>
        </w:rPr>
        <w:t xml:space="preserve"> components</w:t>
      </w:r>
      <w:r w:rsidR="0093682D">
        <w:rPr>
          <w:i/>
          <w:sz w:val="16"/>
          <w:szCs w:val="16"/>
        </w:rPr>
        <w:t xml:space="preserve"> at the</w:t>
      </w:r>
      <w:r w:rsidR="0012403F" w:rsidRPr="0012403F">
        <w:rPr>
          <w:i/>
          <w:sz w:val="16"/>
          <w:szCs w:val="16"/>
        </w:rPr>
        <w:t xml:space="preserve"> beginning and end </w:t>
      </w:r>
      <w:r w:rsidR="0012403F">
        <w:rPr>
          <w:i/>
          <w:sz w:val="16"/>
          <w:szCs w:val="16"/>
        </w:rPr>
        <w:t>phases like problem analysis in the beginning</w:t>
      </w:r>
      <w:r w:rsidR="0093682D">
        <w:rPr>
          <w:i/>
          <w:sz w:val="16"/>
          <w:szCs w:val="16"/>
        </w:rPr>
        <w:t>,</w:t>
      </w:r>
      <w:r w:rsidR="0012403F">
        <w:rPr>
          <w:i/>
          <w:sz w:val="16"/>
          <w:szCs w:val="16"/>
        </w:rPr>
        <w:t xml:space="preserve"> </w:t>
      </w:r>
      <w:r w:rsidR="0093682D">
        <w:rPr>
          <w:i/>
          <w:sz w:val="16"/>
          <w:szCs w:val="16"/>
        </w:rPr>
        <w:t>as well as</w:t>
      </w:r>
      <w:r w:rsidR="0012403F">
        <w:rPr>
          <w:i/>
          <w:sz w:val="16"/>
          <w:szCs w:val="16"/>
        </w:rPr>
        <w:t xml:space="preserve"> handover, evaluation, </w:t>
      </w:r>
      <w:r w:rsidR="0032670D">
        <w:rPr>
          <w:i/>
          <w:sz w:val="16"/>
          <w:szCs w:val="16"/>
        </w:rPr>
        <w:t>reflection</w:t>
      </w:r>
      <w:r w:rsidR="0012403F">
        <w:rPr>
          <w:i/>
          <w:sz w:val="16"/>
          <w:szCs w:val="16"/>
        </w:rPr>
        <w:t xml:space="preserve">, </w:t>
      </w:r>
      <w:r w:rsidR="0093682D">
        <w:rPr>
          <w:i/>
          <w:sz w:val="16"/>
          <w:szCs w:val="16"/>
        </w:rPr>
        <w:t xml:space="preserve">and </w:t>
      </w:r>
      <w:r w:rsidR="0012403F">
        <w:rPr>
          <w:i/>
          <w:sz w:val="16"/>
          <w:szCs w:val="16"/>
        </w:rPr>
        <w:t xml:space="preserve">wrap up at the end. </w:t>
      </w:r>
    </w:p>
    <w:p w14:paraId="06ADECAA" w14:textId="77777777" w:rsidR="00110C06" w:rsidRDefault="00110C06" w:rsidP="0012403F">
      <w:pPr>
        <w:rPr>
          <w:i/>
          <w:sz w:val="16"/>
          <w:szCs w:val="16"/>
        </w:rPr>
      </w:pPr>
    </w:p>
    <w:p w14:paraId="13C0B298" w14:textId="3D29C66C" w:rsidR="0012403F" w:rsidRPr="0012403F" w:rsidRDefault="0012403F" w:rsidP="0012403F">
      <w:pPr>
        <w:rPr>
          <w:i/>
          <w:sz w:val="16"/>
          <w:szCs w:val="16"/>
        </w:rPr>
      </w:pPr>
      <w:r>
        <w:rPr>
          <w:i/>
          <w:sz w:val="16"/>
          <w:szCs w:val="16"/>
        </w:rPr>
        <w:t>For internship projects, reserve sufficient time for developing/maintaining the portfolio/thesis.</w:t>
      </w:r>
    </w:p>
    <w:p w14:paraId="3C3BB68E" w14:textId="781B9497" w:rsidR="00B6071D" w:rsidRDefault="001400ED" w:rsidP="00B6071D">
      <w:pPr>
        <w:rPr>
          <w:i/>
          <w:sz w:val="16"/>
          <w:szCs w:val="16"/>
        </w:rPr>
      </w:pPr>
      <w:r>
        <w:rPr>
          <w:i/>
          <w:sz w:val="16"/>
          <w:szCs w:val="16"/>
        </w:rPr>
        <w:t>&gt;&gt;</w:t>
      </w:r>
      <w:r w:rsidR="00883804">
        <w:rPr>
          <w:i/>
          <w:sz w:val="16"/>
          <w:szCs w:val="16"/>
        </w:rPr>
        <w:t>.</w:t>
      </w:r>
    </w:p>
    <w:p w14:paraId="30FAC2A0" w14:textId="77777777" w:rsidR="00D83662" w:rsidRPr="00D04B38" w:rsidRDefault="00D83662" w:rsidP="00B6071D">
      <w:pPr>
        <w:rPr>
          <w:i/>
          <w:sz w:val="16"/>
          <w:szCs w:val="16"/>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5C96C960" w:rsidR="00B73A30" w:rsidRDefault="00B73A30" w:rsidP="00397330">
      <w:pPr>
        <w:pStyle w:val="ListParagraph"/>
        <w:numPr>
          <w:ilvl w:val="0"/>
          <w:numId w:val="32"/>
        </w:numPr>
      </w:pPr>
      <w:r>
        <w:t>Sprint 4: Improve</w:t>
      </w:r>
      <w:r w:rsidR="001930DF">
        <w:t>,</w:t>
      </w:r>
      <w:r>
        <w:t xml:space="preserve"> 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5" w:name="_Toc144913856"/>
      <w:r w:rsidRPr="00E42EB6">
        <w:t>Time plan</w:t>
      </w:r>
      <w:r w:rsidR="00C2197F" w:rsidRPr="00E42EB6">
        <w:t xml:space="preserve"> and </w:t>
      </w:r>
      <w:r w:rsidRPr="00E42EB6">
        <w:t>milestones</w:t>
      </w:r>
      <w:bookmarkEnd w:id="45"/>
    </w:p>
    <w:p w14:paraId="516A1854" w14:textId="6DD34D45" w:rsidR="0012403F" w:rsidRDefault="00A4359E" w:rsidP="00A4359E">
      <w:pPr>
        <w:rPr>
          <w:i/>
          <w:sz w:val="16"/>
          <w:szCs w:val="16"/>
        </w:rPr>
      </w:pPr>
      <w:r w:rsidRPr="0012403F">
        <w:rPr>
          <w:i/>
          <w:sz w:val="16"/>
          <w:szCs w:val="16"/>
        </w:rPr>
        <w:t>&lt;&lt;</w:t>
      </w:r>
      <w:r w:rsidR="0012403F" w:rsidRPr="0012403F">
        <w:rPr>
          <w:i/>
          <w:sz w:val="16"/>
          <w:szCs w:val="16"/>
        </w:rPr>
        <w:t xml:space="preserve"> For a waterfall project you can indicate the phases and milestones below</w:t>
      </w:r>
      <w:r w:rsidR="0012403F">
        <w:rPr>
          <w:i/>
          <w:sz w:val="16"/>
          <w:szCs w:val="16"/>
        </w:rPr>
        <w:t xml:space="preserve"> (can be adapted as required).</w:t>
      </w:r>
    </w:p>
    <w:p w14:paraId="5E483691" w14:textId="77777777" w:rsidR="000656CB" w:rsidRDefault="000656CB" w:rsidP="00A4359E">
      <w:pPr>
        <w:rPr>
          <w:i/>
          <w:sz w:val="16"/>
          <w:szCs w:val="16"/>
        </w:rPr>
      </w:pPr>
    </w:p>
    <w:p w14:paraId="663DA624" w14:textId="6D89EEED" w:rsidR="0012403F" w:rsidRPr="0012403F" w:rsidRDefault="0012403F" w:rsidP="00A4359E">
      <w:pPr>
        <w:rPr>
          <w:i/>
          <w:sz w:val="16"/>
          <w:szCs w:val="16"/>
        </w:rPr>
      </w:pPr>
      <w:r>
        <w:rPr>
          <w:i/>
          <w:sz w:val="16"/>
          <w:szCs w:val="16"/>
        </w:rPr>
        <w:t xml:space="preserve">For an agile </w:t>
      </w:r>
      <w:r w:rsidR="0032670D">
        <w:rPr>
          <w:i/>
          <w:sz w:val="16"/>
          <w:szCs w:val="16"/>
        </w:rPr>
        <w:t>project,</w:t>
      </w:r>
      <w:r>
        <w:rPr>
          <w:i/>
          <w:sz w:val="16"/>
          <w:szCs w:val="16"/>
        </w:rPr>
        <w:t xml:space="preserve"> describe how the artefacts are planned. E.g.</w:t>
      </w:r>
      <w:r w:rsidR="000656CB">
        <w:rPr>
          <w:i/>
          <w:sz w:val="16"/>
          <w:szCs w:val="16"/>
        </w:rPr>
        <w:t>,</w:t>
      </w:r>
      <w:r>
        <w:rPr>
          <w:i/>
          <w:sz w:val="16"/>
          <w:szCs w:val="16"/>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33C94ADC" w:rsidR="00235BE8" w:rsidRPr="008A00FA" w:rsidRDefault="00235BE8" w:rsidP="00B01BF3">
            <w:pPr>
              <w:pStyle w:val="Tabelbody"/>
              <w:numPr>
                <w:ilvl w:val="0"/>
                <w:numId w:val="11"/>
              </w:numPr>
              <w:spacing w:before="0" w:after="0"/>
              <w:rPr>
                <w:sz w:val="20"/>
              </w:rPr>
            </w:pPr>
            <w:r>
              <w:rPr>
                <w:sz w:val="20"/>
              </w:rPr>
              <w:t>Sprint 1</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34FF3179" w:rsidR="00235BE8" w:rsidRPr="00C63FDB" w:rsidRDefault="00235BE8" w:rsidP="00B01BF3">
            <w:pPr>
              <w:pStyle w:val="Tabelbody"/>
              <w:numPr>
                <w:ilvl w:val="0"/>
                <w:numId w:val="11"/>
              </w:numPr>
              <w:spacing w:before="0" w:after="0"/>
              <w:rPr>
                <w:sz w:val="20"/>
              </w:rPr>
            </w:pPr>
            <w:r>
              <w:rPr>
                <w:sz w:val="20"/>
              </w:rPr>
              <w:t>Sprint 2</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69874BFC" w:rsidR="00235BE8" w:rsidRPr="00C63FDB" w:rsidRDefault="00235BE8" w:rsidP="00B01BF3">
            <w:pPr>
              <w:pStyle w:val="Tabelbody"/>
              <w:numPr>
                <w:ilvl w:val="0"/>
                <w:numId w:val="11"/>
              </w:numPr>
              <w:spacing w:before="0" w:after="0"/>
              <w:rPr>
                <w:sz w:val="20"/>
              </w:rPr>
            </w:pPr>
            <w:r>
              <w:rPr>
                <w:sz w:val="20"/>
              </w:rPr>
              <w:t>Sprint 3</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1A9D04D0" w:rsidR="00235BE8" w:rsidRDefault="00235BE8" w:rsidP="00B01BF3">
            <w:pPr>
              <w:pStyle w:val="Tabelbody"/>
              <w:numPr>
                <w:ilvl w:val="0"/>
                <w:numId w:val="11"/>
              </w:numPr>
              <w:spacing w:before="0" w:after="0"/>
              <w:rPr>
                <w:sz w:val="20"/>
              </w:rPr>
            </w:pPr>
            <w:r>
              <w:rPr>
                <w:sz w:val="20"/>
              </w:rPr>
              <w:t>Sprint 4</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669F045F" w:rsidR="00235BE8" w:rsidRDefault="00235BE8" w:rsidP="00B01BF3">
            <w:pPr>
              <w:pStyle w:val="Tabelbody"/>
              <w:numPr>
                <w:ilvl w:val="0"/>
                <w:numId w:val="11"/>
              </w:numPr>
              <w:spacing w:before="0" w:after="0"/>
              <w:rPr>
                <w:sz w:val="20"/>
              </w:rPr>
            </w:pPr>
            <w:r>
              <w:rPr>
                <w:sz w:val="20"/>
              </w:rPr>
              <w:lastRenderedPageBreak/>
              <w:t>Sprint 5</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6E439A21" w:rsidR="00235BE8" w:rsidRDefault="00235BE8" w:rsidP="00B01BF3">
            <w:pPr>
              <w:pStyle w:val="Tabelbody"/>
              <w:numPr>
                <w:ilvl w:val="0"/>
                <w:numId w:val="11"/>
              </w:numPr>
              <w:spacing w:before="0" w:after="0"/>
              <w:rPr>
                <w:sz w:val="20"/>
              </w:rPr>
            </w:pPr>
            <w:r>
              <w:rPr>
                <w:sz w:val="20"/>
              </w:rPr>
              <w:t>Sprint 6</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0FAF0904" w:rsidR="00235BE8" w:rsidRDefault="00235BE8" w:rsidP="00B01BF3">
            <w:pPr>
              <w:pStyle w:val="Tabelbody"/>
              <w:numPr>
                <w:ilvl w:val="0"/>
                <w:numId w:val="11"/>
              </w:numPr>
              <w:spacing w:before="0" w:after="0"/>
              <w:rPr>
                <w:sz w:val="20"/>
              </w:rPr>
            </w:pPr>
            <w:r>
              <w:rPr>
                <w:sz w:val="20"/>
              </w:rPr>
              <w:t>Sprint 7</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6" w:name="_Toc327581056"/>
      <w:bookmarkStart w:id="47" w:name="_Toc327581606"/>
      <w:bookmarkStart w:id="48" w:name="_Toc327583386"/>
    </w:p>
    <w:p w14:paraId="3C3BB6D5" w14:textId="12D3F3A7" w:rsidR="00B01BF3" w:rsidRPr="000A6E29" w:rsidRDefault="00B92D42" w:rsidP="00E42EB6">
      <w:pPr>
        <w:pStyle w:val="Heading1"/>
      </w:pPr>
      <w:bookmarkStart w:id="49" w:name="_Toc327581061"/>
      <w:bookmarkStart w:id="50" w:name="_Toc327581611"/>
      <w:bookmarkStart w:id="51" w:name="_Toc327583391"/>
      <w:bookmarkStart w:id="52" w:name="_Toc339966130"/>
      <w:bookmarkStart w:id="53" w:name="_Toc507670785"/>
      <w:bookmarkStart w:id="54" w:name="_Toc144913857"/>
      <w:bookmarkEnd w:id="46"/>
      <w:bookmarkEnd w:id="47"/>
      <w:bookmarkEnd w:id="48"/>
      <w:bookmarkEnd w:id="49"/>
      <w:bookmarkEnd w:id="50"/>
      <w:bookmarkEnd w:id="51"/>
      <w:bookmarkEnd w:id="52"/>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3"/>
      <w:bookmarkEnd w:id="54"/>
    </w:p>
    <w:p w14:paraId="3C3BB6D6" w14:textId="77777777" w:rsidR="00D3014E" w:rsidRPr="000A6E29" w:rsidRDefault="00D3014E" w:rsidP="00E42EB6">
      <w:pPr>
        <w:pStyle w:val="Heading2"/>
        <w:numPr>
          <w:ilvl w:val="0"/>
          <w:numId w:val="0"/>
        </w:numPr>
        <w:ind w:left="709"/>
      </w:pPr>
      <w:bookmarkStart w:id="55" w:name="_Toc327581062"/>
      <w:bookmarkStart w:id="56" w:name="_Toc327581612"/>
      <w:bookmarkStart w:id="57" w:name="_Toc327583392"/>
      <w:bookmarkStart w:id="58"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9" w:name="_Toc507670786"/>
      <w:bookmarkStart w:id="60" w:name="_Toc144913858"/>
      <w:r w:rsidRPr="00E42EB6">
        <w:t>Test</w:t>
      </w:r>
      <w:r w:rsidR="000A6E29" w:rsidRPr="00E42EB6">
        <w:t>ing</w:t>
      </w:r>
      <w:r w:rsidR="000A6E29">
        <w:t xml:space="preserve"> </w:t>
      </w:r>
      <w:r w:rsidR="00D3014E" w:rsidRPr="00E42EB6">
        <w:t>strateg</w:t>
      </w:r>
      <w:bookmarkEnd w:id="59"/>
      <w:r w:rsidRPr="00E42EB6">
        <w:t>y</w:t>
      </w:r>
      <w:bookmarkEnd w:id="60"/>
    </w:p>
    <w:p w14:paraId="1EF9EF9D" w14:textId="77777777" w:rsidR="008819AC" w:rsidRDefault="00D3014E" w:rsidP="00D3014E">
      <w:pPr>
        <w:rPr>
          <w:i/>
          <w:sz w:val="16"/>
          <w:szCs w:val="16"/>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rPr>
        <w:t>E.g.</w:t>
      </w:r>
      <w:r w:rsidR="00156893">
        <w:rPr>
          <w:i/>
          <w:sz w:val="16"/>
          <w:szCs w:val="16"/>
        </w:rPr>
        <w:t>,</w:t>
      </w:r>
      <w:r w:rsidR="00F65DA8" w:rsidRPr="00F65DA8">
        <w:rPr>
          <w:i/>
          <w:sz w:val="16"/>
          <w:szCs w:val="16"/>
        </w:rPr>
        <w:t xml:space="preserve"> on which levels will testing take place</w:t>
      </w:r>
      <w:r w:rsidR="00156893">
        <w:rPr>
          <w:i/>
          <w:sz w:val="16"/>
          <w:szCs w:val="16"/>
        </w:rPr>
        <w:t>?</w:t>
      </w:r>
      <w:r w:rsidR="00F65DA8" w:rsidRPr="00F65DA8">
        <w:rPr>
          <w:i/>
          <w:sz w:val="16"/>
          <w:szCs w:val="16"/>
        </w:rPr>
        <w:t xml:space="preserve"> </w:t>
      </w:r>
      <w:r w:rsidR="00156893">
        <w:rPr>
          <w:i/>
          <w:sz w:val="16"/>
          <w:szCs w:val="16"/>
        </w:rPr>
        <w:t>Consider that you could choose</w:t>
      </w:r>
      <w:r w:rsidR="00F65DA8">
        <w:rPr>
          <w:i/>
          <w:sz w:val="16"/>
          <w:szCs w:val="16"/>
        </w:rPr>
        <w:t xml:space="preserve"> </w:t>
      </w:r>
      <w:r w:rsidR="00F65DA8" w:rsidRPr="00F65DA8">
        <w:rPr>
          <w:i/>
          <w:sz w:val="16"/>
          <w:szCs w:val="16"/>
        </w:rPr>
        <w:t xml:space="preserve">unit, </w:t>
      </w:r>
      <w:r w:rsidR="00F65DA8">
        <w:rPr>
          <w:i/>
          <w:sz w:val="16"/>
          <w:szCs w:val="16"/>
        </w:rPr>
        <w:t xml:space="preserve">component, </w:t>
      </w:r>
      <w:r w:rsidR="00F65DA8" w:rsidRPr="00F65DA8">
        <w:rPr>
          <w:i/>
          <w:sz w:val="16"/>
          <w:szCs w:val="16"/>
        </w:rPr>
        <w:t>integration,</w:t>
      </w:r>
      <w:r w:rsidR="00F65DA8">
        <w:rPr>
          <w:i/>
          <w:sz w:val="16"/>
          <w:szCs w:val="16"/>
        </w:rPr>
        <w:t xml:space="preserve"> system, </w:t>
      </w:r>
      <w:r w:rsidR="00156893">
        <w:rPr>
          <w:i/>
          <w:sz w:val="16"/>
          <w:szCs w:val="16"/>
        </w:rPr>
        <w:t xml:space="preserve">or </w:t>
      </w:r>
      <w:r w:rsidR="00F65DA8">
        <w:rPr>
          <w:i/>
          <w:sz w:val="16"/>
          <w:szCs w:val="16"/>
        </w:rPr>
        <w:t xml:space="preserve">acceptance testing. </w:t>
      </w:r>
    </w:p>
    <w:p w14:paraId="026C970E" w14:textId="77777777" w:rsidR="008819AC" w:rsidRDefault="008819AC" w:rsidP="00D3014E">
      <w:pPr>
        <w:rPr>
          <w:i/>
          <w:sz w:val="16"/>
          <w:szCs w:val="16"/>
        </w:rPr>
      </w:pPr>
    </w:p>
    <w:p w14:paraId="69C3DF6F" w14:textId="04ECED03" w:rsidR="00F65DA8" w:rsidRPr="0007310D" w:rsidRDefault="00F65DA8" w:rsidP="00D3014E">
      <w:pPr>
        <w:rPr>
          <w:i/>
          <w:sz w:val="16"/>
          <w:szCs w:val="16"/>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rPr>
        <w:t>E.g.</w:t>
      </w:r>
      <w:r w:rsidR="008819AC">
        <w:rPr>
          <w:i/>
          <w:sz w:val="16"/>
          <w:szCs w:val="16"/>
        </w:rPr>
        <w:t>,</w:t>
      </w:r>
      <w:r w:rsidRPr="0007310D">
        <w:rPr>
          <w:i/>
          <w:sz w:val="16"/>
          <w:szCs w:val="16"/>
        </w:rPr>
        <w:t xml:space="preserve"> percentage code coverage for the relevant unit</w:t>
      </w:r>
      <w:r w:rsidR="008819AC">
        <w:rPr>
          <w:i/>
          <w:sz w:val="16"/>
          <w:szCs w:val="16"/>
        </w:rPr>
        <w:t xml:space="preserve"> </w:t>
      </w:r>
      <w:r w:rsidRPr="0007310D">
        <w:rPr>
          <w:i/>
          <w:sz w:val="16"/>
          <w:szCs w:val="16"/>
        </w:rPr>
        <w:t xml:space="preserve">tests.  </w:t>
      </w:r>
      <w:r w:rsidR="0007310D" w:rsidRPr="0007310D">
        <w:rPr>
          <w:i/>
          <w:sz w:val="16"/>
          <w:szCs w:val="16"/>
        </w:rPr>
        <w:t>For</w:t>
      </w:r>
      <w:r w:rsidR="00AB09FB">
        <w:rPr>
          <w:i/>
          <w:sz w:val="16"/>
          <w:szCs w:val="16"/>
        </w:rPr>
        <w:t xml:space="preserve"> each of</w:t>
      </w:r>
      <w:r w:rsidR="0007310D" w:rsidRPr="0007310D">
        <w:rPr>
          <w:i/>
          <w:sz w:val="16"/>
          <w:szCs w:val="16"/>
        </w:rPr>
        <w:t xml:space="preserve"> the </w:t>
      </w:r>
      <w:r w:rsidR="00AB09FB">
        <w:rPr>
          <w:i/>
          <w:sz w:val="16"/>
          <w:szCs w:val="16"/>
        </w:rPr>
        <w:t>planned</w:t>
      </w:r>
      <w:r w:rsidR="0007310D" w:rsidRPr="0007310D">
        <w:rPr>
          <w:i/>
          <w:sz w:val="16"/>
          <w:szCs w:val="16"/>
        </w:rPr>
        <w:t xml:space="preserve"> tests</w:t>
      </w:r>
      <w:r w:rsidR="00AB09FB">
        <w:rPr>
          <w:i/>
          <w:sz w:val="16"/>
          <w:szCs w:val="16"/>
        </w:rPr>
        <w:t>,</w:t>
      </w:r>
      <w:r w:rsidR="0007310D" w:rsidRPr="0007310D">
        <w:rPr>
          <w:i/>
          <w:sz w:val="16"/>
          <w:szCs w:val="16"/>
        </w:rPr>
        <w:t xml:space="preserve"> indicate what will be automated and what not.</w:t>
      </w:r>
    </w:p>
    <w:p w14:paraId="0060FA46" w14:textId="77777777" w:rsidR="00AB09FB" w:rsidRDefault="00AB09FB" w:rsidP="00D3014E">
      <w:pPr>
        <w:rPr>
          <w:i/>
          <w:sz w:val="16"/>
          <w:szCs w:val="16"/>
        </w:rPr>
      </w:pPr>
    </w:p>
    <w:p w14:paraId="7A496459" w14:textId="34F77D0F" w:rsidR="00F65DA8" w:rsidRPr="00F65DA8" w:rsidRDefault="00F65DA8" w:rsidP="00D3014E">
      <w:pPr>
        <w:rPr>
          <w:i/>
          <w:sz w:val="16"/>
          <w:szCs w:val="16"/>
        </w:rPr>
      </w:pPr>
      <w:r w:rsidRPr="00F65DA8">
        <w:rPr>
          <w:i/>
          <w:sz w:val="16"/>
          <w:szCs w:val="16"/>
        </w:rPr>
        <w:t>Also think of quality testing</w:t>
      </w:r>
      <w:r w:rsidR="0065499F">
        <w:rPr>
          <w:i/>
          <w:sz w:val="16"/>
          <w:szCs w:val="16"/>
        </w:rPr>
        <w:t xml:space="preserve"> </w:t>
      </w:r>
      <w:r w:rsidR="00B04C8C">
        <w:rPr>
          <w:i/>
          <w:sz w:val="16"/>
          <w:szCs w:val="16"/>
        </w:rPr>
        <w:t>setups</w:t>
      </w:r>
      <w:r w:rsidRPr="00F65DA8">
        <w:rPr>
          <w:i/>
          <w:sz w:val="16"/>
          <w:szCs w:val="16"/>
        </w:rPr>
        <w:t xml:space="preserve"> like</w:t>
      </w:r>
      <w:r w:rsidR="00D73DAF">
        <w:rPr>
          <w:i/>
          <w:sz w:val="16"/>
          <w:szCs w:val="16"/>
        </w:rPr>
        <w:t>, e.g.,</w:t>
      </w:r>
      <w:r w:rsidRPr="00F65DA8">
        <w:rPr>
          <w:i/>
          <w:sz w:val="16"/>
          <w:szCs w:val="16"/>
        </w:rPr>
        <w:t xml:space="preserve"> </w:t>
      </w:r>
      <w:proofErr w:type="spellStart"/>
      <w:r w:rsidRPr="00F65DA8">
        <w:rPr>
          <w:i/>
          <w:sz w:val="16"/>
          <w:szCs w:val="16"/>
        </w:rPr>
        <w:t>Sonarqube</w:t>
      </w:r>
      <w:proofErr w:type="spellEnd"/>
      <w:r w:rsidRPr="00F65DA8">
        <w:rPr>
          <w:i/>
          <w:sz w:val="16"/>
          <w:szCs w:val="16"/>
        </w:rPr>
        <w:t>.</w:t>
      </w:r>
    </w:p>
    <w:p w14:paraId="3C3BB6F5" w14:textId="0B1DB515" w:rsidR="00D3014E" w:rsidRDefault="00D3014E" w:rsidP="00397330">
      <w:pPr>
        <w:rPr>
          <w:i/>
          <w:sz w:val="16"/>
          <w:szCs w:val="16"/>
        </w:rPr>
      </w:pPr>
      <w:r>
        <w:rPr>
          <w:i/>
          <w:sz w:val="16"/>
          <w:szCs w:val="16"/>
        </w:rPr>
        <w:t>&gt;&gt;</w:t>
      </w:r>
    </w:p>
    <w:p w14:paraId="7E83E966" w14:textId="77777777" w:rsidR="00397330" w:rsidRDefault="00397330" w:rsidP="00397330">
      <w:pPr>
        <w:rPr>
          <w:i/>
          <w:sz w:val="16"/>
          <w:szCs w:val="16"/>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27D6BC05" w:rsidR="008A1898" w:rsidRPr="008A1898" w:rsidRDefault="008A1898" w:rsidP="008A1898">
      <w:pPr>
        <w:pStyle w:val="ListParagraph"/>
        <w:numPr>
          <w:ilvl w:val="0"/>
          <w:numId w:val="33"/>
        </w:numPr>
        <w:rPr>
          <w:iCs/>
        </w:rPr>
      </w:pPr>
      <w:r>
        <w:rPr>
          <w:iCs/>
        </w:rPr>
        <w:t>Acceptance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61" w:name="_Toc507670787"/>
      <w:bookmarkStart w:id="62" w:name="_Toc144913859"/>
      <w:r w:rsidRPr="00EE3FFB">
        <w:t>Test</w:t>
      </w:r>
      <w:r w:rsidR="00015060">
        <w:t xml:space="preserve"> </w:t>
      </w:r>
      <w:r w:rsidRPr="00E42EB6">
        <w:t>environment</w:t>
      </w:r>
      <w:r w:rsidRPr="00EE3FFB">
        <w:t xml:space="preserve"> and required resources</w:t>
      </w:r>
      <w:bookmarkEnd w:id="61"/>
      <w:bookmarkEnd w:id="62"/>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rPr>
      </w:pPr>
      <w:r w:rsidRPr="00B2028E">
        <w:rPr>
          <w:i/>
          <w:sz w:val="16"/>
          <w:szCs w:val="16"/>
          <w:lang w:val="en-GB"/>
        </w:rPr>
        <w:t xml:space="preserve">&lt;&lt; Describe the test environment. </w:t>
      </w:r>
      <w:r w:rsidRPr="00F65DA8">
        <w:rPr>
          <w:i/>
          <w:sz w:val="16"/>
          <w:szCs w:val="16"/>
        </w:rPr>
        <w:t>E.g.</w:t>
      </w:r>
      <w:r w:rsidR="00015060">
        <w:rPr>
          <w:i/>
          <w:sz w:val="16"/>
          <w:szCs w:val="16"/>
        </w:rPr>
        <w:t>,</w:t>
      </w:r>
      <w:r w:rsidRPr="00F65DA8">
        <w:rPr>
          <w:i/>
          <w:sz w:val="16"/>
          <w:szCs w:val="16"/>
        </w:rPr>
        <w:t xml:space="preserve"> do you </w:t>
      </w:r>
      <w:r w:rsidR="00015060">
        <w:rPr>
          <w:i/>
          <w:sz w:val="16"/>
          <w:szCs w:val="16"/>
        </w:rPr>
        <w:t>envision</w:t>
      </w:r>
      <w:r w:rsidRPr="00F65DA8">
        <w:rPr>
          <w:i/>
          <w:sz w:val="16"/>
          <w:szCs w:val="16"/>
        </w:rPr>
        <w:t xml:space="preserve"> a DTAP (Develop</w:t>
      </w:r>
      <w:r w:rsidR="00297FC3">
        <w:rPr>
          <w:i/>
          <w:sz w:val="16"/>
          <w:szCs w:val="16"/>
        </w:rPr>
        <w:t>ment</w:t>
      </w:r>
      <w:r w:rsidRPr="00F65DA8">
        <w:rPr>
          <w:i/>
          <w:sz w:val="16"/>
          <w:szCs w:val="16"/>
        </w:rPr>
        <w:t>, Test</w:t>
      </w:r>
      <w:r w:rsidR="00297FC3">
        <w:rPr>
          <w:i/>
          <w:sz w:val="16"/>
          <w:szCs w:val="16"/>
        </w:rPr>
        <w:t>ing</w:t>
      </w:r>
      <w:r w:rsidRPr="00F65DA8">
        <w:rPr>
          <w:i/>
          <w:sz w:val="16"/>
          <w:szCs w:val="16"/>
        </w:rPr>
        <w:t>, Acceptance, Produ</w:t>
      </w:r>
      <w:r w:rsidR="00015060">
        <w:rPr>
          <w:i/>
          <w:sz w:val="16"/>
          <w:szCs w:val="16"/>
        </w:rPr>
        <w:t>c</w:t>
      </w:r>
      <w:r w:rsidRPr="00F65DA8">
        <w:rPr>
          <w:i/>
          <w:sz w:val="16"/>
          <w:szCs w:val="16"/>
        </w:rPr>
        <w:t xml:space="preserve">tion) environment. </w:t>
      </w:r>
      <w:r>
        <w:rPr>
          <w:i/>
          <w:sz w:val="16"/>
          <w:szCs w:val="16"/>
        </w:rPr>
        <w:t xml:space="preserve">Can you make use of a CI/CD environment or </w:t>
      </w:r>
      <w:r w:rsidR="00297FC3">
        <w:rPr>
          <w:i/>
          <w:sz w:val="16"/>
          <w:szCs w:val="16"/>
        </w:rPr>
        <w:t>will</w:t>
      </w:r>
      <w:r>
        <w:rPr>
          <w:i/>
          <w:sz w:val="16"/>
          <w:szCs w:val="16"/>
        </w:rPr>
        <w:t xml:space="preserve"> you develop your</w:t>
      </w:r>
      <w:r w:rsidR="00CB726D">
        <w:rPr>
          <w:i/>
          <w:sz w:val="16"/>
          <w:szCs w:val="16"/>
        </w:rPr>
        <w:t xml:space="preserve"> own</w:t>
      </w:r>
      <w:r>
        <w:rPr>
          <w:i/>
          <w:sz w:val="16"/>
          <w:szCs w:val="16"/>
        </w:rPr>
        <w:t>?</w:t>
      </w:r>
    </w:p>
    <w:p w14:paraId="557EA798" w14:textId="4CBCD026" w:rsidR="0007310D" w:rsidRDefault="0007310D" w:rsidP="00D3014E">
      <w:pPr>
        <w:rPr>
          <w:i/>
          <w:sz w:val="16"/>
          <w:szCs w:val="16"/>
        </w:rPr>
      </w:pPr>
    </w:p>
    <w:p w14:paraId="028A0E9C" w14:textId="4E0AF0B0" w:rsidR="0007310D" w:rsidRDefault="0007310D" w:rsidP="00D3014E">
      <w:pPr>
        <w:rPr>
          <w:i/>
          <w:sz w:val="16"/>
          <w:szCs w:val="16"/>
        </w:rPr>
      </w:pPr>
      <w:r>
        <w:rPr>
          <w:i/>
          <w:sz w:val="16"/>
          <w:szCs w:val="16"/>
        </w:rPr>
        <w:t xml:space="preserve">It often helps to use a picture to </w:t>
      </w:r>
      <w:r w:rsidR="007B47F2">
        <w:rPr>
          <w:i/>
          <w:sz w:val="16"/>
          <w:szCs w:val="16"/>
        </w:rPr>
        <w:t>visuali</w:t>
      </w:r>
      <w:r w:rsidR="0007083B">
        <w:rPr>
          <w:i/>
          <w:sz w:val="16"/>
          <w:szCs w:val="16"/>
        </w:rPr>
        <w:t>z</w:t>
      </w:r>
      <w:r w:rsidR="007B47F2">
        <w:rPr>
          <w:i/>
          <w:sz w:val="16"/>
          <w:szCs w:val="16"/>
        </w:rPr>
        <w:t>e</w:t>
      </w:r>
      <w:r>
        <w:rPr>
          <w:i/>
          <w:sz w:val="16"/>
          <w:szCs w:val="16"/>
        </w:rPr>
        <w:t xml:space="preserve"> the test environment.</w:t>
      </w:r>
    </w:p>
    <w:p w14:paraId="09124712" w14:textId="380EB00C" w:rsidR="0007310D" w:rsidRDefault="0007310D" w:rsidP="00D3014E">
      <w:pPr>
        <w:rPr>
          <w:i/>
          <w:sz w:val="16"/>
          <w:szCs w:val="16"/>
        </w:rPr>
      </w:pPr>
    </w:p>
    <w:p w14:paraId="26849E4B" w14:textId="55B1A7BC" w:rsidR="0007310D" w:rsidRDefault="0007310D" w:rsidP="00D3014E">
      <w:pPr>
        <w:rPr>
          <w:i/>
          <w:sz w:val="16"/>
          <w:szCs w:val="16"/>
        </w:rPr>
      </w:pPr>
      <w:r>
        <w:rPr>
          <w:i/>
          <w:sz w:val="16"/>
          <w:szCs w:val="16"/>
        </w:rPr>
        <w:t>If you already know, describe which resources are required for realization and testing. Think of hardware, cloud envi</w:t>
      </w:r>
      <w:r w:rsidR="00A841A9">
        <w:rPr>
          <w:i/>
          <w:sz w:val="16"/>
          <w:szCs w:val="16"/>
        </w:rPr>
        <w:t>ro</w:t>
      </w:r>
      <w:r>
        <w:rPr>
          <w:i/>
          <w:sz w:val="16"/>
          <w:szCs w:val="16"/>
        </w:rPr>
        <w:t>nments and specific tooling required for development and testing.</w:t>
      </w:r>
    </w:p>
    <w:p w14:paraId="3C3BB6F9" w14:textId="2583D925" w:rsidR="00D3014E" w:rsidRPr="00D3014E" w:rsidRDefault="00D3014E" w:rsidP="00D3014E">
      <w:pPr>
        <w:rPr>
          <w:i/>
        </w:rPr>
      </w:pPr>
      <w:r>
        <w:rPr>
          <w:i/>
        </w:rPr>
        <w:t>&gt;&gt;</w:t>
      </w:r>
    </w:p>
    <w:bookmarkEnd w:id="55"/>
    <w:bookmarkEnd w:id="56"/>
    <w:bookmarkEnd w:id="57"/>
    <w:bookmarkEnd w:id="58"/>
    <w:p w14:paraId="3C3BB710" w14:textId="77777777" w:rsidR="00B01BF3" w:rsidRDefault="00B01BF3" w:rsidP="00B01BF3"/>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3" w:name="_Toc507670788"/>
      <w:bookmarkStart w:id="64" w:name="_Toc144913860"/>
      <w:r w:rsidRPr="00E42EB6">
        <w:t xml:space="preserve">Configuration </w:t>
      </w:r>
      <w:r w:rsidR="00D3014E" w:rsidRPr="00E42EB6">
        <w:t>management</w:t>
      </w:r>
      <w:bookmarkEnd w:id="63"/>
      <w:bookmarkEnd w:id="64"/>
    </w:p>
    <w:p w14:paraId="6C7B7848" w14:textId="5806A1A3" w:rsidR="0007310D" w:rsidRDefault="001400ED" w:rsidP="007A2666">
      <w:pPr>
        <w:rPr>
          <w:i/>
          <w:sz w:val="16"/>
          <w:szCs w:val="16"/>
        </w:rPr>
      </w:pPr>
      <w:r w:rsidRPr="0007310D">
        <w:rPr>
          <w:i/>
          <w:sz w:val="16"/>
          <w:szCs w:val="16"/>
        </w:rPr>
        <w:t>&lt;&lt;</w:t>
      </w:r>
      <w:r w:rsidR="0007310D" w:rsidRPr="0007310D">
        <w:rPr>
          <w:i/>
          <w:sz w:val="16"/>
          <w:szCs w:val="16"/>
        </w:rPr>
        <w:t xml:space="preserve"> Describe the </w:t>
      </w:r>
      <w:r w:rsidR="004608E7">
        <w:rPr>
          <w:i/>
          <w:sz w:val="16"/>
          <w:szCs w:val="16"/>
        </w:rPr>
        <w:t xml:space="preserve">project </w:t>
      </w:r>
      <w:r w:rsidR="0007310D" w:rsidRPr="0007310D">
        <w:rPr>
          <w:i/>
          <w:sz w:val="16"/>
          <w:szCs w:val="16"/>
        </w:rPr>
        <w:t>approach with respect to version management</w:t>
      </w:r>
      <w:r w:rsidR="001B5110">
        <w:rPr>
          <w:i/>
          <w:sz w:val="16"/>
          <w:szCs w:val="16"/>
        </w:rPr>
        <w:t xml:space="preserve"> (e.g. your GIT repository)</w:t>
      </w:r>
      <w:r w:rsidR="0007310D" w:rsidRPr="0007310D">
        <w:rPr>
          <w:i/>
          <w:sz w:val="16"/>
          <w:szCs w:val="16"/>
        </w:rPr>
        <w:t>. T</w:t>
      </w:r>
      <w:r w:rsidR="0007310D">
        <w:rPr>
          <w:i/>
          <w:sz w:val="16"/>
          <w:szCs w:val="16"/>
        </w:rPr>
        <w:t>his might include things like  tooling, branching strategy, promotion-, release- and baseline strategy.</w:t>
      </w:r>
    </w:p>
    <w:p w14:paraId="627E1517" w14:textId="77777777" w:rsidR="004608E7" w:rsidRDefault="004608E7" w:rsidP="007A2666">
      <w:pPr>
        <w:rPr>
          <w:i/>
          <w:sz w:val="16"/>
          <w:szCs w:val="16"/>
        </w:rPr>
      </w:pPr>
    </w:p>
    <w:p w14:paraId="3C3BB713" w14:textId="7EBD080F" w:rsidR="007A2666" w:rsidRPr="00F61EDE" w:rsidRDefault="0007310D" w:rsidP="007A2666">
      <w:pPr>
        <w:rPr>
          <w:i/>
          <w:sz w:val="16"/>
          <w:szCs w:val="16"/>
        </w:rPr>
      </w:pPr>
      <w:r>
        <w:rPr>
          <w:i/>
          <w:sz w:val="16"/>
          <w:szCs w:val="16"/>
        </w:rPr>
        <w:t>Also</w:t>
      </w:r>
      <w:r w:rsidR="004608E7">
        <w:rPr>
          <w:i/>
          <w:sz w:val="16"/>
          <w:szCs w:val="16"/>
        </w:rPr>
        <w:t>,</w:t>
      </w:r>
      <w:r>
        <w:rPr>
          <w:i/>
          <w:sz w:val="16"/>
          <w:szCs w:val="16"/>
        </w:rPr>
        <w:t xml:space="preserve"> </w:t>
      </w:r>
      <w:r w:rsidR="003A56EB">
        <w:rPr>
          <w:i/>
          <w:sz w:val="16"/>
          <w:szCs w:val="16"/>
        </w:rPr>
        <w:t>when</w:t>
      </w:r>
      <w:r>
        <w:rPr>
          <w:i/>
          <w:sz w:val="16"/>
          <w:szCs w:val="16"/>
        </w:rPr>
        <w:t xml:space="preserve"> relevant</w:t>
      </w:r>
      <w:r w:rsidR="004608E7">
        <w:rPr>
          <w:i/>
          <w:sz w:val="16"/>
          <w:szCs w:val="16"/>
        </w:rPr>
        <w:t>,</w:t>
      </w:r>
      <w:r>
        <w:rPr>
          <w:i/>
          <w:sz w:val="16"/>
          <w:szCs w:val="16"/>
        </w:rPr>
        <w:t xml:space="preserve"> think of a mechanism to deal with change requests and problem reports.</w:t>
      </w:r>
      <w:r w:rsidR="001400ED" w:rsidRPr="003A56EB">
        <w:rPr>
          <w:i/>
          <w:sz w:val="16"/>
          <w:szCs w:val="16"/>
          <w:lang w:val="en-GB"/>
        </w:rPr>
        <w:t>&gt;&gt;</w:t>
      </w:r>
    </w:p>
    <w:p w14:paraId="3C3BB714" w14:textId="77777777" w:rsidR="00B01BF3" w:rsidRDefault="00B01BF3" w:rsidP="00B01BF3">
      <w:pPr>
        <w:rPr>
          <w:lang w:val="en-GB"/>
        </w:rPr>
      </w:pPr>
    </w:p>
    <w:p w14:paraId="510EC0C4" w14:textId="2C9EC701"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294424">
        <w:rPr>
          <w:lang w:val="en-GB"/>
        </w:rPr>
        <w:t xml:space="preserve">that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w:t>
      </w:r>
      <w:proofErr w:type="spellStart"/>
      <w:r w:rsidR="00563EF1">
        <w:rPr>
          <w:lang w:val="en-GB"/>
        </w:rPr>
        <w:t>VisualSVN</w:t>
      </w:r>
      <w:proofErr w:type="spellEnd"/>
      <w:r w:rsidR="00563EF1">
        <w:rPr>
          <w:lang w:val="en-GB"/>
        </w:rPr>
        <w:t xml:space="preserve">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5" w:name="_Toc507670789"/>
      <w:bookmarkStart w:id="66" w:name="_Toc144913861"/>
      <w:r>
        <w:lastRenderedPageBreak/>
        <w:t>R</w:t>
      </w:r>
      <w:r w:rsidR="00EE3FFB" w:rsidRPr="001B5110">
        <w:t>isk</w:t>
      </w:r>
      <w:bookmarkEnd w:id="65"/>
      <w:bookmarkEnd w:id="66"/>
    </w:p>
    <w:p w14:paraId="7C38E0D8" w14:textId="77777777" w:rsidR="004462D9" w:rsidRPr="00492252" w:rsidRDefault="004462D9" w:rsidP="00247FB1">
      <w:bookmarkStart w:id="67" w:name="_Toc327581073"/>
      <w:bookmarkStart w:id="68" w:name="_Toc327581623"/>
      <w:bookmarkStart w:id="69" w:name="_Toc327583403"/>
    </w:p>
    <w:p w14:paraId="3C3BB73F" w14:textId="5B900C91" w:rsidR="00247FB1" w:rsidRPr="00E42EB6" w:rsidRDefault="00EE3FFB" w:rsidP="00E42EB6">
      <w:pPr>
        <w:pStyle w:val="Heading2"/>
      </w:pPr>
      <w:bookmarkStart w:id="70" w:name="_Toc144913862"/>
      <w:bookmarkEnd w:id="67"/>
      <w:bookmarkEnd w:id="68"/>
      <w:bookmarkEnd w:id="69"/>
      <w:r w:rsidRPr="00E42EB6">
        <w:t>Risk and mitigation</w:t>
      </w:r>
      <w:bookmarkEnd w:id="70"/>
    </w:p>
    <w:p w14:paraId="059366AB" w14:textId="246C64F9" w:rsidR="00913BB8" w:rsidRPr="00913BB8" w:rsidRDefault="00301CEE" w:rsidP="00247FB1">
      <w:pPr>
        <w:rPr>
          <w:i/>
          <w:sz w:val="16"/>
          <w:szCs w:val="16"/>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rPr>
        <w:t>For each</w:t>
      </w:r>
      <w:r w:rsidR="00913BB8" w:rsidRPr="00913BB8">
        <w:rPr>
          <w:i/>
          <w:sz w:val="16"/>
          <w:szCs w:val="16"/>
        </w:rPr>
        <w:t xml:space="preserve"> risk indicate what has been done, or will be</w:t>
      </w:r>
      <w:r w:rsidR="00913BB8">
        <w:rPr>
          <w:i/>
          <w:sz w:val="16"/>
          <w:szCs w:val="16"/>
        </w:rPr>
        <w:t xml:space="preserve"> d</w:t>
      </w:r>
      <w:r w:rsidR="00913BB8" w:rsidRPr="00913BB8">
        <w:rPr>
          <w:i/>
          <w:sz w:val="16"/>
          <w:szCs w:val="16"/>
        </w:rPr>
        <w:t xml:space="preserve">one </w:t>
      </w:r>
      <w:r w:rsidR="00913BB8">
        <w:rPr>
          <w:i/>
          <w:sz w:val="16"/>
          <w:szCs w:val="16"/>
        </w:rPr>
        <w:t xml:space="preserve">during the project, to prevent the risk from </w:t>
      </w:r>
      <w:r w:rsidR="009D184E">
        <w:rPr>
          <w:i/>
          <w:sz w:val="16"/>
          <w:szCs w:val="16"/>
        </w:rPr>
        <w:t>being actualized,</w:t>
      </w:r>
      <w:r w:rsidR="00913BB8" w:rsidRPr="00913BB8">
        <w:rPr>
          <w:i/>
          <w:sz w:val="16"/>
          <w:szCs w:val="16"/>
        </w:rPr>
        <w:t xml:space="preserve"> and </w:t>
      </w:r>
      <w:r w:rsidR="00913BB8">
        <w:rPr>
          <w:i/>
          <w:sz w:val="16"/>
          <w:szCs w:val="16"/>
        </w:rPr>
        <w:t>define the</w:t>
      </w:r>
      <w:r w:rsidR="00913BB8" w:rsidRPr="00913BB8">
        <w:rPr>
          <w:i/>
          <w:sz w:val="16"/>
          <w:szCs w:val="16"/>
        </w:rPr>
        <w:t xml:space="preserve"> mitigation</w:t>
      </w:r>
      <w:r w:rsidR="0095055D">
        <w:rPr>
          <w:i/>
          <w:sz w:val="16"/>
          <w:szCs w:val="16"/>
        </w:rPr>
        <w:t xml:space="preserve"> actions</w:t>
      </w:r>
      <w:r w:rsidR="00913BB8">
        <w:rPr>
          <w:i/>
          <w:sz w:val="16"/>
          <w:szCs w:val="16"/>
        </w:rPr>
        <w:t xml:space="preserve">, </w:t>
      </w:r>
      <w:r w:rsidR="0095055D">
        <w:rPr>
          <w:i/>
          <w:sz w:val="16"/>
          <w:szCs w:val="16"/>
        </w:rPr>
        <w:t>such as</w:t>
      </w:r>
      <w:r w:rsidR="00913BB8">
        <w:rPr>
          <w:i/>
          <w:sz w:val="16"/>
          <w:szCs w:val="16"/>
        </w:rPr>
        <w:t xml:space="preserve"> what you </w:t>
      </w:r>
      <w:r w:rsidR="0095055D">
        <w:rPr>
          <w:i/>
          <w:sz w:val="16"/>
          <w:szCs w:val="16"/>
        </w:rPr>
        <w:t>plan</w:t>
      </w:r>
      <w:r w:rsidR="002E5861">
        <w:rPr>
          <w:i/>
          <w:sz w:val="16"/>
          <w:szCs w:val="16"/>
        </w:rPr>
        <w:t xml:space="preserve"> to</w:t>
      </w:r>
      <w:r w:rsidR="00913BB8">
        <w:rPr>
          <w:i/>
          <w:sz w:val="16"/>
          <w:szCs w:val="16"/>
        </w:rPr>
        <w:t xml:space="preserve"> do if the risk </w:t>
      </w:r>
      <w:r w:rsidR="002E5861">
        <w:rPr>
          <w:i/>
          <w:sz w:val="16"/>
          <w:szCs w:val="16"/>
        </w:rPr>
        <w:t>actually eventuates</w:t>
      </w:r>
      <w:r w:rsidR="00913BB8" w:rsidRPr="00913BB8">
        <w:rPr>
          <w:i/>
          <w:sz w:val="16"/>
          <w:szCs w:val="16"/>
        </w:rPr>
        <w:t>.</w:t>
      </w:r>
      <w:r w:rsidR="001F59B4">
        <w:rPr>
          <w:i/>
          <w:sz w:val="16"/>
          <w:szCs w:val="16"/>
        </w:rPr>
        <w:t xml:space="preserve"> Think both from an organizational perspective about risks (e.g.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rPr>
      </w:pPr>
    </w:p>
    <w:p w14:paraId="49B53666" w14:textId="25BDD0F9" w:rsidR="00913BB8" w:rsidRPr="00913BB8" w:rsidRDefault="00913BB8" w:rsidP="00247FB1">
      <w:pPr>
        <w:rPr>
          <w:i/>
          <w:sz w:val="16"/>
          <w:szCs w:val="16"/>
        </w:rPr>
      </w:pPr>
      <w:r w:rsidRPr="00913BB8">
        <w:rPr>
          <w:i/>
          <w:sz w:val="16"/>
          <w:szCs w:val="16"/>
        </w:rPr>
        <w:t>In a more elaborate version</w:t>
      </w:r>
      <w:r w:rsidR="002E5861">
        <w:rPr>
          <w:i/>
          <w:sz w:val="16"/>
          <w:szCs w:val="16"/>
        </w:rPr>
        <w:t>,</w:t>
      </w:r>
      <w:r w:rsidRPr="00913BB8">
        <w:rPr>
          <w:i/>
          <w:sz w:val="16"/>
          <w:szCs w:val="16"/>
        </w:rPr>
        <w:t xml:space="preserve"> you can also label the risks with </w:t>
      </w:r>
      <w:r w:rsidR="002E5861">
        <w:rPr>
          <w:i/>
          <w:sz w:val="16"/>
          <w:szCs w:val="16"/>
        </w:rPr>
        <w:t>thei</w:t>
      </w:r>
      <w:r w:rsidR="00AD35DE">
        <w:rPr>
          <w:i/>
          <w:sz w:val="16"/>
          <w:szCs w:val="16"/>
        </w:rPr>
        <w:t xml:space="preserve">r </w:t>
      </w:r>
      <w:r w:rsidRPr="00913BB8">
        <w:rPr>
          <w:i/>
          <w:sz w:val="16"/>
          <w:szCs w:val="16"/>
        </w:rPr>
        <w:t xml:space="preserve">chance of </w:t>
      </w:r>
      <w:r w:rsidR="009E7136" w:rsidRPr="00913BB8">
        <w:rPr>
          <w:i/>
          <w:sz w:val="16"/>
          <w:szCs w:val="16"/>
        </w:rPr>
        <w:t>occurrence</w:t>
      </w:r>
      <w:r w:rsidRPr="00913BB8">
        <w:rPr>
          <w:i/>
          <w:sz w:val="16"/>
          <w:szCs w:val="16"/>
        </w:rPr>
        <w:t xml:space="preserve"> and impact. </w:t>
      </w:r>
      <w:r>
        <w:rPr>
          <w:i/>
          <w:sz w:val="16"/>
          <w:szCs w:val="16"/>
        </w:rPr>
        <w:t>The advice is to focus on risks that have</w:t>
      </w:r>
      <w:r w:rsidR="00AD35DE">
        <w:rPr>
          <w:i/>
          <w:sz w:val="16"/>
          <w:szCs w:val="16"/>
        </w:rPr>
        <w:t xml:space="preserve"> both</w:t>
      </w:r>
      <w:r>
        <w:rPr>
          <w:i/>
          <w:sz w:val="16"/>
          <w:szCs w:val="16"/>
        </w:rPr>
        <w:t xml:space="preserve"> a real chance </w:t>
      </w:r>
      <w:r w:rsidR="00AD35DE">
        <w:rPr>
          <w:i/>
          <w:sz w:val="16"/>
          <w:szCs w:val="16"/>
        </w:rPr>
        <w:t>of</w:t>
      </w:r>
      <w:r>
        <w:rPr>
          <w:i/>
          <w:sz w:val="16"/>
          <w:szCs w:val="16"/>
        </w:rPr>
        <w:t xml:space="preserve"> </w:t>
      </w:r>
      <w:r w:rsidR="00AD35DE">
        <w:rPr>
          <w:i/>
          <w:sz w:val="16"/>
          <w:szCs w:val="16"/>
        </w:rPr>
        <w:t>eventuating</w:t>
      </w:r>
      <w:r>
        <w:rPr>
          <w:i/>
          <w:sz w:val="16"/>
          <w:szCs w:val="16"/>
        </w:rPr>
        <w:t xml:space="preserve"> and </w:t>
      </w:r>
      <w:r w:rsidR="00AD35DE">
        <w:rPr>
          <w:i/>
          <w:sz w:val="16"/>
          <w:szCs w:val="16"/>
        </w:rPr>
        <w:t>some</w:t>
      </w:r>
      <w:r>
        <w:rPr>
          <w:i/>
          <w:sz w:val="16"/>
          <w:szCs w:val="16"/>
        </w:rPr>
        <w:t xml:space="preserve"> considerable impact. </w:t>
      </w:r>
      <w:r w:rsidR="000363F5">
        <w:rPr>
          <w:i/>
          <w:sz w:val="16"/>
          <w:szCs w:val="16"/>
        </w:rPr>
        <w:t>Direct r</w:t>
      </w:r>
      <w:r>
        <w:rPr>
          <w:i/>
          <w:sz w:val="16"/>
          <w:szCs w:val="16"/>
        </w:rPr>
        <w:t>isks</w:t>
      </w:r>
      <w:r w:rsidR="000363F5">
        <w:rPr>
          <w:i/>
          <w:sz w:val="16"/>
          <w:szCs w:val="16"/>
        </w:rPr>
        <w:t>,</w:t>
      </w:r>
      <w:r>
        <w:rPr>
          <w:i/>
          <w:sz w:val="16"/>
          <w:szCs w:val="16"/>
        </w:rPr>
        <w:t xml:space="preserve"> like what to do if your company supervisor is not available anymore</w:t>
      </w:r>
      <w:r w:rsidR="000363F5">
        <w:rPr>
          <w:i/>
          <w:sz w:val="16"/>
          <w:szCs w:val="16"/>
        </w:rPr>
        <w:t>,</w:t>
      </w:r>
      <w:r>
        <w:rPr>
          <w:i/>
          <w:sz w:val="16"/>
          <w:szCs w:val="16"/>
        </w:rPr>
        <w:t xml:space="preserve"> </w:t>
      </w:r>
      <w:r w:rsidR="000363F5">
        <w:rPr>
          <w:i/>
          <w:sz w:val="16"/>
          <w:szCs w:val="16"/>
        </w:rPr>
        <w:t>should</w:t>
      </w:r>
      <w:r>
        <w:rPr>
          <w:i/>
          <w:sz w:val="16"/>
          <w:szCs w:val="16"/>
        </w:rPr>
        <w:t xml:space="preserve"> always </w:t>
      </w:r>
      <w:r w:rsidR="000363F5">
        <w:rPr>
          <w:i/>
          <w:sz w:val="16"/>
          <w:szCs w:val="16"/>
        </w:rPr>
        <w:t>be</w:t>
      </w:r>
      <w:r>
        <w:rPr>
          <w:i/>
          <w:sz w:val="16"/>
          <w:szCs w:val="16"/>
        </w:rPr>
        <w:t xml:space="preserve"> describe</w:t>
      </w:r>
      <w:r w:rsidR="00AA13D4">
        <w:rPr>
          <w:i/>
          <w:sz w:val="16"/>
          <w:szCs w:val="16"/>
        </w:rPr>
        <w:t>d,</w:t>
      </w:r>
      <w:r>
        <w:rPr>
          <w:i/>
          <w:sz w:val="16"/>
          <w:szCs w:val="16"/>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71"/>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71"/>
            <w:r w:rsidR="00E420E8">
              <w:rPr>
                <w:rStyle w:val="CommentReference"/>
                <w:rFonts w:ascii="Tahoma" w:hAnsi="Tahoma"/>
                <w:i/>
                <w:lang w:val="en-GB" w:eastAsia="nl-NL"/>
              </w:rPr>
              <w:commentReference w:id="71"/>
            </w:r>
          </w:p>
        </w:tc>
      </w:tr>
      <w:tr w:rsidR="00B01BF3" w:rsidRPr="00B2028E" w14:paraId="3C3BB749" w14:textId="77777777" w:rsidTr="00F41A05">
        <w:trPr>
          <w:trHeight w:val="397"/>
        </w:trPr>
        <w:tc>
          <w:tcPr>
            <w:tcW w:w="3256" w:type="dxa"/>
            <w:vAlign w:val="center"/>
          </w:tcPr>
          <w:p w14:paraId="3C3BB746" w14:textId="2D9D12A7" w:rsidR="00B01BF3" w:rsidRPr="00EE3FFB" w:rsidRDefault="00D66A2D" w:rsidP="00B01BF3">
            <w:pPr>
              <w:pStyle w:val="Tabelbody"/>
              <w:numPr>
                <w:ilvl w:val="0"/>
                <w:numId w:val="13"/>
              </w:numPr>
              <w:ind w:left="284" w:hanging="284"/>
              <w:rPr>
                <w:sz w:val="20"/>
              </w:rPr>
            </w:pPr>
            <w:r>
              <w:rPr>
                <w:sz w:val="20"/>
              </w:rPr>
              <w:t>Sick</w:t>
            </w:r>
            <w:r w:rsidR="002435C7">
              <w:rPr>
                <w:sz w:val="20"/>
              </w:rPr>
              <w:t>, h</w:t>
            </w:r>
            <w:r w:rsidR="002435C7" w:rsidRPr="002435C7">
              <w:rPr>
                <w:sz w:val="20"/>
              </w:rPr>
              <w:t>ealth checkups or personal reason.</w:t>
            </w:r>
          </w:p>
        </w:tc>
        <w:tc>
          <w:tcPr>
            <w:tcW w:w="3118" w:type="dxa"/>
            <w:vAlign w:val="center"/>
          </w:tcPr>
          <w:p w14:paraId="3C3BB747" w14:textId="3C9EEB67" w:rsidR="00B01BF3" w:rsidRPr="00EE3FFB" w:rsidRDefault="002435C7" w:rsidP="00B01BF3">
            <w:pPr>
              <w:pStyle w:val="Tabelbody"/>
              <w:rPr>
                <w:sz w:val="20"/>
              </w:rPr>
            </w:pPr>
            <w:r>
              <w:rPr>
                <w:sz w:val="20"/>
              </w:rPr>
              <w:t>Eat healthy, c</w:t>
            </w:r>
            <w:r w:rsidRPr="002435C7">
              <w:rPr>
                <w:sz w:val="20"/>
              </w:rPr>
              <w:t>all, or make an appointment with the company mentor, so that they know.</w:t>
            </w:r>
          </w:p>
        </w:tc>
        <w:tc>
          <w:tcPr>
            <w:tcW w:w="3090" w:type="dxa"/>
            <w:vAlign w:val="center"/>
          </w:tcPr>
          <w:p w14:paraId="3C3BB748" w14:textId="2A1E20D7" w:rsidR="00B01BF3" w:rsidRPr="00EE3FFB" w:rsidRDefault="002435C7" w:rsidP="00B01BF3">
            <w:pPr>
              <w:pStyle w:val="Tabelbody"/>
              <w:rPr>
                <w:sz w:val="20"/>
              </w:rPr>
            </w:pPr>
            <w:r>
              <w:rPr>
                <w:sz w:val="20"/>
              </w:rPr>
              <w:t xml:space="preserve">If you can work at home when sick. </w:t>
            </w:r>
            <w:r w:rsidRPr="002435C7">
              <w:rPr>
                <w:sz w:val="20"/>
              </w:rPr>
              <w:t>Work extra time that you have lost and schedule it with the company mentor</w:t>
            </w:r>
            <w:r>
              <w:rPr>
                <w:sz w:val="20"/>
              </w:rPr>
              <w:t>.</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4E5A767D" w:rsidR="00B01BF3" w:rsidRPr="00EE3FFB" w:rsidRDefault="00584092" w:rsidP="00B01BF3">
            <w:pPr>
              <w:pStyle w:val="Tabelbody"/>
              <w:rPr>
                <w:sz w:val="20"/>
              </w:rPr>
            </w:pPr>
            <w:r w:rsidRPr="00584092">
              <w:rPr>
                <w:sz w:val="20"/>
              </w:rPr>
              <w:t xml:space="preserve">Ask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r>
              <w:rPr>
                <w:sz w:val="20"/>
              </w:rPr>
              <w:t>Always check on the agile</w:t>
            </w:r>
            <w:r w:rsidR="001E0B8C">
              <w:rPr>
                <w:sz w:val="20"/>
              </w:rPr>
              <w:t xml:space="preserve"> scrum</w:t>
            </w:r>
            <w:r>
              <w:rPr>
                <w:sz w:val="20"/>
              </w:rPr>
              <w:t xml:space="preserve"> board on what to deliver on that sprint and the deadline.</w:t>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Default="007638B8" w:rsidP="00B01BF3">
            <w:pPr>
              <w:pStyle w:val="Tabelbody"/>
              <w:numPr>
                <w:ilvl w:val="0"/>
                <w:numId w:val="13"/>
              </w:numPr>
              <w:ind w:left="284" w:hanging="284"/>
              <w:rPr>
                <w:sz w:val="20"/>
              </w:rPr>
            </w:pPr>
            <w:r>
              <w:rPr>
                <w:sz w:val="20"/>
              </w:rPr>
              <w:t>Client</w:t>
            </w:r>
            <w:r w:rsidR="008D7EA4">
              <w:rPr>
                <w:sz w:val="20"/>
              </w:rPr>
              <w:t xml:space="preserve"> isn’t available to answer some question, because of problem or sick, etc.</w:t>
            </w:r>
          </w:p>
        </w:tc>
        <w:tc>
          <w:tcPr>
            <w:tcW w:w="3118" w:type="dxa"/>
            <w:vAlign w:val="center"/>
          </w:tcPr>
          <w:p w14:paraId="7371FE0E" w14:textId="1D7F4DDA" w:rsidR="007638B8" w:rsidRDefault="008D7EA4" w:rsidP="00B01BF3">
            <w:pPr>
              <w:pStyle w:val="Tabelbody"/>
              <w:rPr>
                <w:sz w:val="20"/>
              </w:rPr>
            </w:pPr>
            <w:r>
              <w:rPr>
                <w:sz w:val="20"/>
              </w:rPr>
              <w:t>Plan a head of time for or make a monthly schedule meeting for some questions if possible.</w:t>
            </w:r>
          </w:p>
        </w:tc>
        <w:tc>
          <w:tcPr>
            <w:tcW w:w="3090" w:type="dxa"/>
            <w:vAlign w:val="center"/>
          </w:tcPr>
          <w:p w14:paraId="772C4669" w14:textId="25B9A688" w:rsidR="007638B8" w:rsidRDefault="008D7EA4" w:rsidP="00B01BF3">
            <w:pPr>
              <w:pStyle w:val="Tabelbody"/>
              <w:rPr>
                <w:sz w:val="20"/>
              </w:rPr>
            </w:pPr>
            <w:r>
              <w:rPr>
                <w:sz w:val="20"/>
              </w:rPr>
              <w:t>Revalue the questions with the company and reenact the questions with the company and find the answer to the questions.</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3" w:author="Edwin Roos" w:date="2023-09-06T16:52:00Z" w:initials="ER">
    <w:p w14:paraId="547BDFA4" w14:textId="77777777" w:rsidR="006969B5" w:rsidRDefault="006969B5" w:rsidP="0047500F">
      <w:pPr>
        <w:pStyle w:val="CommentText"/>
      </w:pPr>
      <w:r>
        <w:rPr>
          <w:rStyle w:val="CommentReference"/>
        </w:rPr>
        <w:annotationRef/>
      </w:r>
      <w:r>
        <w:t>No preconditions?</w:t>
      </w:r>
    </w:p>
  </w:comment>
  <w:comment w:id="71"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547BDFA4" w15:done="1"/>
  <w15:commentEx w15:paraId="18F04CD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031261" w16cex:dateUtc="2023-09-06T20:52:00Z"/>
  <w16cex:commentExtensible w16cex:durableId="377A6DD8" w16cex:dateUtc="2023-09-06T20:52:00Z"/>
  <w16cex:commentExtensible w16cex:durableId="54CDD5D5" w16cex:dateUtc="2023-09-06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547BDFA4" w16cid:durableId="377A6DD8"/>
  <w16cid:commentId w16cid:paraId="18F04CDA" w16cid:durableId="54CDD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9226E" w14:textId="77777777" w:rsidR="00D61EDF" w:rsidRDefault="00D61EDF">
      <w:r>
        <w:separator/>
      </w:r>
    </w:p>
  </w:endnote>
  <w:endnote w:type="continuationSeparator" w:id="0">
    <w:p w14:paraId="37E05A3E" w14:textId="77777777" w:rsidR="00D61EDF" w:rsidRDefault="00D61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6F74" w14:textId="77777777" w:rsidR="00D61EDF" w:rsidRDefault="00D61EDF">
      <w:r>
        <w:separator/>
      </w:r>
    </w:p>
  </w:footnote>
  <w:footnote w:type="continuationSeparator" w:id="0">
    <w:p w14:paraId="3C9CE9C9" w14:textId="77777777" w:rsidR="00D61EDF" w:rsidRDefault="00D61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20016"/>
    <w:rsid w:val="0032670D"/>
    <w:rsid w:val="00340A02"/>
    <w:rsid w:val="003634CC"/>
    <w:rsid w:val="0036664D"/>
    <w:rsid w:val="00366BB3"/>
    <w:rsid w:val="003711D4"/>
    <w:rsid w:val="00391D9D"/>
    <w:rsid w:val="00395FE0"/>
    <w:rsid w:val="003961EE"/>
    <w:rsid w:val="00397330"/>
    <w:rsid w:val="00397EA5"/>
    <w:rsid w:val="003A56EB"/>
    <w:rsid w:val="003F0B98"/>
    <w:rsid w:val="003F14E6"/>
    <w:rsid w:val="0041306E"/>
    <w:rsid w:val="0042146E"/>
    <w:rsid w:val="00422F65"/>
    <w:rsid w:val="00442033"/>
    <w:rsid w:val="00443A6B"/>
    <w:rsid w:val="004462D9"/>
    <w:rsid w:val="004506B3"/>
    <w:rsid w:val="004527FD"/>
    <w:rsid w:val="004608E7"/>
    <w:rsid w:val="0046286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58A7"/>
    <w:rsid w:val="00641EEE"/>
    <w:rsid w:val="00653F87"/>
    <w:rsid w:val="0065499F"/>
    <w:rsid w:val="00655E07"/>
    <w:rsid w:val="0065675C"/>
    <w:rsid w:val="00671065"/>
    <w:rsid w:val="00672EB8"/>
    <w:rsid w:val="00681D83"/>
    <w:rsid w:val="006832D0"/>
    <w:rsid w:val="00690680"/>
    <w:rsid w:val="0069488E"/>
    <w:rsid w:val="006969B5"/>
    <w:rsid w:val="006A7A3D"/>
    <w:rsid w:val="006C5A6E"/>
    <w:rsid w:val="006C5B4D"/>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682D"/>
    <w:rsid w:val="0094479F"/>
    <w:rsid w:val="0095012A"/>
    <w:rsid w:val="0095055D"/>
    <w:rsid w:val="00956F08"/>
    <w:rsid w:val="00972E80"/>
    <w:rsid w:val="00973D63"/>
    <w:rsid w:val="00977793"/>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B66C3"/>
    <w:rsid w:val="00BD0F24"/>
    <w:rsid w:val="00BD3D95"/>
    <w:rsid w:val="00BD6577"/>
    <w:rsid w:val="00BD7AB5"/>
    <w:rsid w:val="00BE7C82"/>
    <w:rsid w:val="00BF7D7B"/>
    <w:rsid w:val="00C112E3"/>
    <w:rsid w:val="00C12BA3"/>
    <w:rsid w:val="00C217CC"/>
    <w:rsid w:val="00C2197F"/>
    <w:rsid w:val="00C37DB5"/>
    <w:rsid w:val="00C63537"/>
    <w:rsid w:val="00C74788"/>
    <w:rsid w:val="00C840E4"/>
    <w:rsid w:val="00CA1C38"/>
    <w:rsid w:val="00CB726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91917"/>
    <w:rsid w:val="00D9547E"/>
    <w:rsid w:val="00D96029"/>
    <w:rsid w:val="00D9695B"/>
    <w:rsid w:val="00DA7A57"/>
    <w:rsid w:val="00DD4428"/>
    <w:rsid w:val="00DF17D7"/>
    <w:rsid w:val="00DF3C60"/>
    <w:rsid w:val="00E0245B"/>
    <w:rsid w:val="00E03D10"/>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D6B92"/>
    <w:rsid w:val="00EE3FFB"/>
    <w:rsid w:val="00EE77B7"/>
    <w:rsid w:val="00F004A8"/>
    <w:rsid w:val="00F03D87"/>
    <w:rsid w:val="00F32384"/>
    <w:rsid w:val="00F37C45"/>
    <w:rsid w:val="00F41A05"/>
    <w:rsid w:val="00F42626"/>
    <w:rsid w:val="00F5357A"/>
    <w:rsid w:val="00F55866"/>
    <w:rsid w:val="00F60017"/>
    <w:rsid w:val="00F61EDE"/>
    <w:rsid w:val="00F64E08"/>
    <w:rsid w:val="00F65DA8"/>
    <w:rsid w:val="00F72AB1"/>
    <w:rsid w:val="00F91FF0"/>
    <w:rsid w:val="00F93890"/>
    <w:rsid w:val="00F9652F"/>
    <w:rsid w:val="00F96718"/>
    <w:rsid w:val="00FA5C28"/>
    <w:rsid w:val="00FB1965"/>
    <w:rsid w:val="00FB3743"/>
    <w:rsid w:val="00FB65D0"/>
    <w:rsid w:val="00FC0119"/>
    <w:rsid w:val="00FC0BE4"/>
    <w:rsid w:val="00FC5DCA"/>
    <w:rsid w:val="00FC7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openxmlformats.org/officeDocument/2006/relationships/hyperlink" Target="http://www.ictresearchmethods.nl" TargetMode="Externa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3163</Words>
  <Characters>18033</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18</cp:revision>
  <cp:lastPrinted>2023-09-08T20:50:00Z</cp:lastPrinted>
  <dcterms:created xsi:type="dcterms:W3CDTF">2023-09-06T21:13:00Z</dcterms:created>
  <dcterms:modified xsi:type="dcterms:W3CDTF">2023-09-08T20:52:00Z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